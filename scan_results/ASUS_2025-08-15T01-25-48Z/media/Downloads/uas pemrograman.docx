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E1C27" w14:textId="77777777" w:rsidR="008648E9" w:rsidRPr="009C3371" w:rsidRDefault="008648E9" w:rsidP="006A7CEC">
      <w:pPr>
        <w:jc w:val="center"/>
        <w:rPr>
          <w:rFonts w:ascii="Times New Roman" w:hAnsi="Times New Roman" w:cs="Times New Roman"/>
          <w:b/>
          <w:bCs/>
          <w:sz w:val="36"/>
          <w:szCs w:val="36"/>
        </w:rPr>
      </w:pPr>
      <w:r w:rsidRPr="009C3371">
        <w:rPr>
          <w:rFonts w:ascii="Times New Roman" w:hAnsi="Times New Roman" w:cs="Times New Roman"/>
          <w:b/>
          <w:bCs/>
          <w:sz w:val="36"/>
          <w:szCs w:val="36"/>
        </w:rPr>
        <w:t>Lembar Laporan UAS</w:t>
      </w:r>
    </w:p>
    <w:p w14:paraId="7B1AD8FC" w14:textId="77777777" w:rsidR="008648E9" w:rsidRPr="009C3371" w:rsidRDefault="008648E9" w:rsidP="006A7CEC">
      <w:pPr>
        <w:jc w:val="center"/>
        <w:rPr>
          <w:rFonts w:ascii="Times New Roman" w:hAnsi="Times New Roman" w:cs="Times New Roman"/>
          <w:sz w:val="24"/>
          <w:szCs w:val="24"/>
        </w:rPr>
      </w:pPr>
      <w:r w:rsidRPr="009C3371">
        <w:rPr>
          <w:rFonts w:ascii="Times New Roman" w:hAnsi="Times New Roman" w:cs="Times New Roman"/>
          <w:sz w:val="24"/>
          <w:szCs w:val="24"/>
        </w:rPr>
        <w:t>Dasar-dasar Pemrograman</w:t>
      </w:r>
    </w:p>
    <w:p w14:paraId="50032D10" w14:textId="77777777" w:rsidR="008648E9" w:rsidRPr="009C3371" w:rsidRDefault="008648E9" w:rsidP="006A7CEC">
      <w:pPr>
        <w:jc w:val="center"/>
        <w:rPr>
          <w:rFonts w:ascii="Times New Roman" w:hAnsi="Times New Roman" w:cs="Times New Roman"/>
          <w:bCs/>
          <w:sz w:val="24"/>
          <w:szCs w:val="24"/>
          <w:lang w:val="en-ID"/>
        </w:rPr>
      </w:pPr>
      <w:r w:rsidRPr="009C3371">
        <w:rPr>
          <w:rFonts w:ascii="Times New Roman" w:hAnsi="Times New Roman" w:cs="Times New Roman"/>
          <w:sz w:val="24"/>
          <w:szCs w:val="24"/>
        </w:rPr>
        <w:t xml:space="preserve">Ricky Setiadi </w:t>
      </w:r>
      <w:proofErr w:type="gramStart"/>
      <w:r w:rsidRPr="009C3371">
        <w:rPr>
          <w:rFonts w:ascii="Times New Roman" w:hAnsi="Times New Roman" w:cs="Times New Roman"/>
          <w:bCs/>
          <w:sz w:val="24"/>
          <w:szCs w:val="24"/>
          <w:lang w:val="en-ID"/>
        </w:rPr>
        <w:t>S.Kom</w:t>
      </w:r>
      <w:proofErr w:type="gramEnd"/>
      <w:r w:rsidRPr="009C3371">
        <w:rPr>
          <w:rFonts w:ascii="Times New Roman" w:hAnsi="Times New Roman" w:cs="Times New Roman"/>
          <w:bCs/>
          <w:sz w:val="24"/>
          <w:szCs w:val="24"/>
          <w:lang w:val="en-ID"/>
        </w:rPr>
        <w:t>, M.Kom, CCISO, CEH, CTIA, CCSE, ISO 27001 Lead Auditor</w:t>
      </w:r>
    </w:p>
    <w:p w14:paraId="24E49FD9" w14:textId="77777777" w:rsidR="008648E9" w:rsidRPr="009C3371" w:rsidRDefault="008648E9" w:rsidP="006A7CEC">
      <w:pPr>
        <w:jc w:val="center"/>
        <w:rPr>
          <w:rFonts w:ascii="Times New Roman" w:hAnsi="Times New Roman" w:cs="Times New Roman"/>
          <w:sz w:val="24"/>
          <w:szCs w:val="24"/>
        </w:rPr>
      </w:pPr>
    </w:p>
    <w:p w14:paraId="71D503EC" w14:textId="77777777" w:rsidR="008648E9" w:rsidRPr="009C3371" w:rsidRDefault="008648E9" w:rsidP="006A7CEC">
      <w:pPr>
        <w:jc w:val="center"/>
        <w:rPr>
          <w:rFonts w:ascii="Times New Roman" w:hAnsi="Times New Roman" w:cs="Times New Roman"/>
          <w:sz w:val="24"/>
          <w:szCs w:val="24"/>
        </w:rPr>
      </w:pPr>
    </w:p>
    <w:p w14:paraId="14046880" w14:textId="77777777" w:rsidR="008648E9" w:rsidRPr="009C3371" w:rsidRDefault="008648E9" w:rsidP="006A7CEC">
      <w:pPr>
        <w:jc w:val="center"/>
        <w:rPr>
          <w:rFonts w:ascii="Times New Roman" w:hAnsi="Times New Roman" w:cs="Times New Roman"/>
          <w:sz w:val="24"/>
          <w:szCs w:val="24"/>
        </w:rPr>
      </w:pPr>
      <w:r w:rsidRPr="009C3371">
        <w:rPr>
          <w:rFonts w:ascii="Times New Roman" w:hAnsi="Times New Roman" w:cs="Times New Roman"/>
          <w:noProof/>
          <w:sz w:val="24"/>
          <w:szCs w:val="24"/>
        </w:rPr>
        <w:drawing>
          <wp:inline distT="0" distB="0" distL="0" distR="0" wp14:anchorId="17DF1376" wp14:editId="63FA6211">
            <wp:extent cx="1131809" cy="1703061"/>
            <wp:effectExtent l="0" t="0" r="0" b="0"/>
            <wp:docPr id="498739398"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8685" cy="1713408"/>
                    </a:xfrm>
                    <a:prstGeom prst="rect">
                      <a:avLst/>
                    </a:prstGeom>
                    <a:noFill/>
                    <a:ln>
                      <a:noFill/>
                    </a:ln>
                  </pic:spPr>
                </pic:pic>
              </a:graphicData>
            </a:graphic>
          </wp:inline>
        </w:drawing>
      </w:r>
    </w:p>
    <w:p w14:paraId="0829C268" w14:textId="77777777" w:rsidR="008648E9" w:rsidRPr="009C3371" w:rsidRDefault="008648E9" w:rsidP="006A7CEC">
      <w:pPr>
        <w:jc w:val="center"/>
        <w:rPr>
          <w:rFonts w:ascii="Times New Roman" w:hAnsi="Times New Roman" w:cs="Times New Roman"/>
          <w:sz w:val="24"/>
          <w:szCs w:val="24"/>
        </w:rPr>
      </w:pPr>
    </w:p>
    <w:p w14:paraId="4513C355" w14:textId="77777777" w:rsidR="008648E9" w:rsidRPr="009C3371" w:rsidRDefault="008648E9" w:rsidP="006A7CEC">
      <w:pPr>
        <w:jc w:val="center"/>
        <w:rPr>
          <w:rFonts w:ascii="Times New Roman" w:hAnsi="Times New Roman" w:cs="Times New Roman"/>
          <w:b/>
          <w:bCs/>
          <w:sz w:val="28"/>
          <w:szCs w:val="28"/>
        </w:rPr>
      </w:pPr>
      <w:r w:rsidRPr="009C3371">
        <w:rPr>
          <w:rFonts w:ascii="Times New Roman" w:hAnsi="Times New Roman" w:cs="Times New Roman"/>
          <w:b/>
          <w:bCs/>
          <w:sz w:val="28"/>
          <w:szCs w:val="28"/>
        </w:rPr>
        <w:t>Program Studi Teknik Informatika</w:t>
      </w:r>
    </w:p>
    <w:p w14:paraId="22396C85" w14:textId="77777777" w:rsidR="008648E9" w:rsidRPr="009C3371" w:rsidRDefault="008648E9" w:rsidP="006A7CEC">
      <w:pPr>
        <w:jc w:val="center"/>
        <w:rPr>
          <w:rFonts w:ascii="Times New Roman" w:hAnsi="Times New Roman" w:cs="Times New Roman"/>
          <w:sz w:val="24"/>
          <w:szCs w:val="24"/>
        </w:rPr>
      </w:pPr>
      <w:r w:rsidRPr="009C3371">
        <w:rPr>
          <w:rFonts w:ascii="Times New Roman" w:hAnsi="Times New Roman" w:cs="Times New Roman"/>
          <w:sz w:val="24"/>
          <w:szCs w:val="24"/>
        </w:rPr>
        <w:t>Semester Ganjil Tahun Ajaran 2024/2025</w:t>
      </w:r>
    </w:p>
    <w:p w14:paraId="1004FF97" w14:textId="69581A77" w:rsidR="008648E9" w:rsidRPr="009C3371" w:rsidRDefault="008648E9" w:rsidP="006A7CEC">
      <w:pPr>
        <w:jc w:val="center"/>
        <w:rPr>
          <w:rFonts w:ascii="Times New Roman" w:hAnsi="Times New Roman" w:cs="Times New Roman"/>
          <w:sz w:val="24"/>
          <w:szCs w:val="24"/>
        </w:rPr>
      </w:pPr>
      <w:r w:rsidRPr="009C3371">
        <w:rPr>
          <w:rFonts w:ascii="Times New Roman" w:hAnsi="Times New Roman" w:cs="Times New Roman"/>
          <w:sz w:val="24"/>
          <w:szCs w:val="24"/>
        </w:rPr>
        <w:t xml:space="preserve">Tanggal </w:t>
      </w:r>
      <w:proofErr w:type="gramStart"/>
      <w:r w:rsidRPr="009C3371">
        <w:rPr>
          <w:rFonts w:ascii="Times New Roman" w:hAnsi="Times New Roman" w:cs="Times New Roman"/>
          <w:sz w:val="24"/>
          <w:szCs w:val="24"/>
        </w:rPr>
        <w:t>Pengumpulan</w:t>
      </w:r>
      <w:r w:rsidR="00A05FA9" w:rsidRPr="009C3371">
        <w:rPr>
          <w:rFonts w:ascii="Times New Roman" w:hAnsi="Times New Roman" w:cs="Times New Roman"/>
          <w:sz w:val="24"/>
          <w:szCs w:val="24"/>
        </w:rPr>
        <w:t xml:space="preserve"> :</w:t>
      </w:r>
      <w:proofErr w:type="gramEnd"/>
      <w:r w:rsidR="00A05FA9" w:rsidRPr="009C3371">
        <w:rPr>
          <w:rFonts w:ascii="Times New Roman" w:hAnsi="Times New Roman" w:cs="Times New Roman"/>
          <w:sz w:val="24"/>
          <w:szCs w:val="24"/>
        </w:rPr>
        <w:t xml:space="preserve"> </w:t>
      </w:r>
      <w:r w:rsidR="006D2A60" w:rsidRPr="009C3371">
        <w:rPr>
          <w:rFonts w:ascii="Times New Roman" w:hAnsi="Times New Roman" w:cs="Times New Roman"/>
          <w:sz w:val="24"/>
          <w:szCs w:val="24"/>
        </w:rPr>
        <w:t>1</w:t>
      </w:r>
      <w:r w:rsidR="00A05FA9" w:rsidRPr="009C3371">
        <w:rPr>
          <w:rFonts w:ascii="Times New Roman" w:hAnsi="Times New Roman" w:cs="Times New Roman"/>
          <w:sz w:val="24"/>
          <w:szCs w:val="24"/>
        </w:rPr>
        <w:t>3 Maret 2025</w:t>
      </w:r>
    </w:p>
    <w:p w14:paraId="2ACDEC18" w14:textId="77777777" w:rsidR="008648E9" w:rsidRPr="009C3371" w:rsidRDefault="008648E9" w:rsidP="006A7CEC">
      <w:pPr>
        <w:jc w:val="center"/>
        <w:rPr>
          <w:rFonts w:ascii="Times New Roman" w:hAnsi="Times New Roman" w:cs="Times New Roman"/>
          <w:sz w:val="24"/>
          <w:szCs w:val="24"/>
        </w:rPr>
      </w:pPr>
      <w:r w:rsidRPr="009C3371">
        <w:rPr>
          <w:rFonts w:ascii="Times New Roman" w:hAnsi="Times New Roman" w:cs="Times New Roman"/>
          <w:sz w:val="24"/>
          <w:szCs w:val="24"/>
        </w:rPr>
        <w:br/>
      </w:r>
    </w:p>
    <w:p w14:paraId="38E71CF3" w14:textId="3165BEAC" w:rsidR="008648E9" w:rsidRDefault="008648E9" w:rsidP="006A7CEC">
      <w:pPr>
        <w:jc w:val="center"/>
        <w:rPr>
          <w:rFonts w:ascii="Times New Roman" w:hAnsi="Times New Roman" w:cs="Times New Roman"/>
          <w:sz w:val="24"/>
          <w:szCs w:val="24"/>
        </w:rPr>
      </w:pPr>
      <w:r w:rsidRPr="009C3371">
        <w:rPr>
          <w:rFonts w:ascii="Times New Roman" w:hAnsi="Times New Roman" w:cs="Times New Roman"/>
          <w:sz w:val="24"/>
          <w:szCs w:val="24"/>
        </w:rPr>
        <w:t xml:space="preserve">Kelompok Array </w:t>
      </w:r>
      <w:proofErr w:type="gramStart"/>
      <w:r w:rsidRPr="009C3371">
        <w:rPr>
          <w:rFonts w:ascii="Times New Roman" w:hAnsi="Times New Roman" w:cs="Times New Roman"/>
          <w:sz w:val="24"/>
          <w:szCs w:val="24"/>
        </w:rPr>
        <w:t>Mavericks :</w:t>
      </w:r>
      <w:proofErr w:type="gramEnd"/>
    </w:p>
    <w:p w14:paraId="27509DDC" w14:textId="77777777" w:rsidR="00C9249A" w:rsidRPr="009C3371" w:rsidRDefault="00C9249A" w:rsidP="006A7CEC">
      <w:pPr>
        <w:jc w:val="center"/>
        <w:rPr>
          <w:rFonts w:ascii="Times New Roman" w:hAnsi="Times New Roman" w:cs="Times New Roman"/>
          <w:sz w:val="24"/>
          <w:szCs w:val="24"/>
        </w:rPr>
      </w:pPr>
    </w:p>
    <w:p w14:paraId="154E7404" w14:textId="62365A1D" w:rsidR="008648E9" w:rsidRPr="009C3371" w:rsidRDefault="00C9249A" w:rsidP="00C9249A">
      <w:pPr>
        <w:jc w:val="center"/>
        <w:rPr>
          <w:rFonts w:ascii="Times New Roman" w:hAnsi="Times New Roman" w:cs="Times New Roman"/>
          <w:sz w:val="24"/>
          <w:szCs w:val="24"/>
        </w:rPr>
      </w:pPr>
      <w:r w:rsidRPr="009C3371">
        <w:rPr>
          <w:rFonts w:ascii="Times New Roman" w:hAnsi="Times New Roman" w:cs="Times New Roman"/>
          <w:sz w:val="24"/>
          <w:szCs w:val="24"/>
        </w:rPr>
        <w:t>M. Zaki Marpiansyah (241552010015)</w:t>
      </w:r>
    </w:p>
    <w:p w14:paraId="7DC579D8" w14:textId="5B777624" w:rsidR="008648E9" w:rsidRPr="009C3371" w:rsidRDefault="008648E9" w:rsidP="006A7CEC">
      <w:pPr>
        <w:jc w:val="center"/>
        <w:rPr>
          <w:rFonts w:ascii="Times New Roman" w:hAnsi="Times New Roman" w:cs="Times New Roman"/>
          <w:sz w:val="24"/>
          <w:szCs w:val="24"/>
        </w:rPr>
      </w:pPr>
      <w:r w:rsidRPr="009C3371">
        <w:rPr>
          <w:rFonts w:ascii="Times New Roman" w:hAnsi="Times New Roman" w:cs="Times New Roman"/>
          <w:sz w:val="24"/>
          <w:szCs w:val="24"/>
        </w:rPr>
        <w:t xml:space="preserve">Fadilah </w:t>
      </w:r>
      <w:r w:rsidR="0054708B" w:rsidRPr="009C3371">
        <w:rPr>
          <w:rFonts w:ascii="Times New Roman" w:hAnsi="Times New Roman" w:cs="Times New Roman"/>
          <w:sz w:val="24"/>
          <w:szCs w:val="24"/>
        </w:rPr>
        <w:t>Balfas</w:t>
      </w:r>
      <w:r w:rsidR="0054708B" w:rsidRPr="009C3371">
        <w:rPr>
          <w:rFonts w:ascii="Times New Roman" w:hAnsi="Times New Roman" w:cs="Times New Roman"/>
          <w:sz w:val="24"/>
          <w:szCs w:val="24"/>
        </w:rPr>
        <w:tab/>
        <w:t xml:space="preserve"> (241552010022</w:t>
      </w:r>
      <w:r w:rsidRPr="009C3371">
        <w:rPr>
          <w:rFonts w:ascii="Times New Roman" w:hAnsi="Times New Roman" w:cs="Times New Roman"/>
          <w:sz w:val="24"/>
          <w:szCs w:val="24"/>
        </w:rPr>
        <w:t>)</w:t>
      </w:r>
    </w:p>
    <w:p w14:paraId="048726CF" w14:textId="01C4939F" w:rsidR="008648E9" w:rsidRPr="009C3371" w:rsidRDefault="0054708B" w:rsidP="006A7CEC">
      <w:pPr>
        <w:jc w:val="center"/>
        <w:rPr>
          <w:rFonts w:ascii="Times New Roman" w:hAnsi="Times New Roman" w:cs="Times New Roman"/>
          <w:sz w:val="24"/>
          <w:szCs w:val="24"/>
        </w:rPr>
      </w:pPr>
      <w:r w:rsidRPr="009C3371">
        <w:rPr>
          <w:rFonts w:ascii="Times New Roman" w:hAnsi="Times New Roman" w:cs="Times New Roman"/>
          <w:sz w:val="24"/>
          <w:szCs w:val="24"/>
        </w:rPr>
        <w:t>Fitri Ambar Sari (241552010023</w:t>
      </w:r>
      <w:r w:rsidR="008648E9" w:rsidRPr="009C3371">
        <w:rPr>
          <w:rFonts w:ascii="Times New Roman" w:hAnsi="Times New Roman" w:cs="Times New Roman"/>
          <w:sz w:val="24"/>
          <w:szCs w:val="24"/>
        </w:rPr>
        <w:t>)</w:t>
      </w:r>
    </w:p>
    <w:p w14:paraId="4FE8883F" w14:textId="77777777" w:rsidR="008648E9" w:rsidRPr="009C3371" w:rsidRDefault="008648E9" w:rsidP="006A7CEC">
      <w:pPr>
        <w:jc w:val="center"/>
        <w:rPr>
          <w:rFonts w:ascii="Times New Roman" w:hAnsi="Times New Roman" w:cs="Times New Roman"/>
          <w:sz w:val="24"/>
          <w:szCs w:val="24"/>
        </w:rPr>
      </w:pPr>
      <w:r w:rsidRPr="009C3371">
        <w:rPr>
          <w:rFonts w:ascii="Times New Roman" w:hAnsi="Times New Roman" w:cs="Times New Roman"/>
          <w:sz w:val="24"/>
          <w:szCs w:val="24"/>
        </w:rPr>
        <w:br/>
      </w:r>
      <w:r w:rsidRPr="009C3371">
        <w:rPr>
          <w:rFonts w:ascii="Times New Roman" w:hAnsi="Times New Roman" w:cs="Times New Roman"/>
          <w:sz w:val="24"/>
          <w:szCs w:val="24"/>
        </w:rPr>
        <w:br/>
      </w:r>
      <w:r w:rsidRPr="009C3371">
        <w:rPr>
          <w:rFonts w:ascii="Times New Roman" w:hAnsi="Times New Roman" w:cs="Times New Roman"/>
          <w:sz w:val="24"/>
          <w:szCs w:val="24"/>
        </w:rPr>
        <w:br/>
      </w:r>
      <w:r w:rsidRPr="009C3371">
        <w:rPr>
          <w:rFonts w:ascii="Times New Roman" w:hAnsi="Times New Roman" w:cs="Times New Roman"/>
          <w:sz w:val="24"/>
          <w:szCs w:val="24"/>
        </w:rPr>
        <w:br/>
      </w:r>
    </w:p>
    <w:p w14:paraId="26BFC9CE" w14:textId="6FC4E80E" w:rsidR="008648E9" w:rsidRPr="009C3371" w:rsidRDefault="008648E9" w:rsidP="006A7CEC">
      <w:pPr>
        <w:jc w:val="center"/>
        <w:rPr>
          <w:rFonts w:ascii="Times New Roman" w:hAnsi="Times New Roman" w:cs="Times New Roman"/>
          <w:sz w:val="24"/>
          <w:szCs w:val="24"/>
        </w:rPr>
      </w:pPr>
      <w:r w:rsidRPr="009C3371">
        <w:rPr>
          <w:rFonts w:ascii="Times New Roman" w:hAnsi="Times New Roman" w:cs="Times New Roman"/>
          <w:sz w:val="24"/>
          <w:szCs w:val="24"/>
        </w:rPr>
        <w:t>Sekolah Tinggi Manajemen Informatika dan Komputer</w:t>
      </w:r>
      <w:r w:rsidR="006D2A60" w:rsidRPr="009C3371">
        <w:rPr>
          <w:rFonts w:ascii="Times New Roman" w:hAnsi="Times New Roman" w:cs="Times New Roman"/>
          <w:sz w:val="24"/>
          <w:szCs w:val="24"/>
        </w:rPr>
        <w:t xml:space="preserve"> (STMIK)</w:t>
      </w:r>
      <w:r w:rsidRPr="009C3371">
        <w:rPr>
          <w:rFonts w:ascii="Times New Roman" w:hAnsi="Times New Roman" w:cs="Times New Roman"/>
          <w:sz w:val="24"/>
          <w:szCs w:val="24"/>
        </w:rPr>
        <w:t xml:space="preserve"> T</w:t>
      </w:r>
      <w:r w:rsidR="006D2A60" w:rsidRPr="009C3371">
        <w:rPr>
          <w:rFonts w:ascii="Times New Roman" w:hAnsi="Times New Roman" w:cs="Times New Roman"/>
          <w:sz w:val="24"/>
          <w:szCs w:val="24"/>
        </w:rPr>
        <w:t>azkia</w:t>
      </w:r>
    </w:p>
    <w:p w14:paraId="1B1AB41C" w14:textId="25CF5C09" w:rsidR="008648E9" w:rsidRDefault="008648E9" w:rsidP="00560191">
      <w:pPr>
        <w:jc w:val="center"/>
        <w:rPr>
          <w:rFonts w:ascii="Times New Roman" w:hAnsi="Times New Roman" w:cs="Times New Roman"/>
          <w:sz w:val="24"/>
          <w:szCs w:val="24"/>
        </w:rPr>
      </w:pPr>
      <w:r w:rsidRPr="009C3371">
        <w:rPr>
          <w:rFonts w:ascii="Times New Roman" w:hAnsi="Times New Roman" w:cs="Times New Roman"/>
          <w:sz w:val="24"/>
          <w:szCs w:val="24"/>
        </w:rPr>
        <w:t>Jl. Raya Dramaga Blok Radar Baru No.8, RT.03/RW.03, Margajaya, Kec. Bogor Baru., Kota Bogor, Jawa Barat 16116, Indonesia</w:t>
      </w:r>
    </w:p>
    <w:p w14:paraId="2FE8C5B9" w14:textId="32BE1DD5" w:rsidR="004D299C" w:rsidRPr="00F851CF" w:rsidRDefault="004D299C" w:rsidP="00B27138">
      <w:pPr>
        <w:pStyle w:val="TOC1"/>
        <w:rPr>
          <w:rFonts w:ascii="Times New Roman" w:hAnsi="Times New Roman" w:cs="Times New Roman"/>
          <w:sz w:val="24"/>
          <w:szCs w:val="24"/>
        </w:rPr>
      </w:pPr>
      <w:r w:rsidRPr="00F851CF">
        <w:rPr>
          <w:rFonts w:ascii="Times New Roman" w:hAnsi="Times New Roman" w:cs="Times New Roman"/>
          <w:sz w:val="24"/>
          <w:szCs w:val="24"/>
        </w:rPr>
        <w:lastRenderedPageBreak/>
        <w:t xml:space="preserve">DAFTAR ISI </w:t>
      </w:r>
    </w:p>
    <w:p w14:paraId="2B4EA41B" w14:textId="1106BC6F" w:rsidR="00560191" w:rsidRPr="00F851CF" w:rsidRDefault="00560191" w:rsidP="00B27138">
      <w:pPr>
        <w:pStyle w:val="TOC1"/>
        <w:rPr>
          <w:rFonts w:ascii="Times New Roman" w:eastAsiaTheme="minorEastAsia" w:hAnsi="Times New Roman" w:cs="Times New Roman"/>
          <w:sz w:val="24"/>
          <w:szCs w:val="24"/>
        </w:rPr>
      </w:pPr>
      <w:r w:rsidRPr="00F851CF">
        <w:rPr>
          <w:rFonts w:ascii="Times New Roman" w:hAnsi="Times New Roman" w:cs="Times New Roman"/>
          <w:sz w:val="24"/>
          <w:szCs w:val="24"/>
        </w:rPr>
        <w:fldChar w:fldCharType="begin"/>
      </w:r>
      <w:r w:rsidRPr="00F851CF">
        <w:rPr>
          <w:rFonts w:ascii="Times New Roman" w:hAnsi="Times New Roman" w:cs="Times New Roman"/>
          <w:sz w:val="24"/>
          <w:szCs w:val="24"/>
        </w:rPr>
        <w:instrText xml:space="preserve"> TOC \o "1-2" \h \z \u \t "Heading 3,3" </w:instrText>
      </w:r>
      <w:r w:rsidRPr="00F851CF">
        <w:rPr>
          <w:rFonts w:ascii="Times New Roman" w:hAnsi="Times New Roman" w:cs="Times New Roman"/>
          <w:sz w:val="24"/>
          <w:szCs w:val="24"/>
        </w:rPr>
        <w:fldChar w:fldCharType="separate"/>
      </w:r>
      <w:hyperlink w:anchor="_Toc192779843" w:history="1">
        <w:r w:rsidRPr="00F851CF">
          <w:rPr>
            <w:rStyle w:val="Hyperlink"/>
            <w:rFonts w:ascii="Times New Roman" w:hAnsi="Times New Roman" w:cs="Times New Roman"/>
            <w:sz w:val="24"/>
            <w:szCs w:val="24"/>
          </w:rPr>
          <w:t>1.</w:t>
        </w:r>
        <w:r w:rsidR="004D299C" w:rsidRPr="00F851CF">
          <w:rPr>
            <w:rFonts w:ascii="Times New Roman" w:eastAsiaTheme="minorEastAsia" w:hAnsi="Times New Roman" w:cs="Times New Roman"/>
            <w:sz w:val="24"/>
            <w:szCs w:val="24"/>
          </w:rPr>
          <w:t xml:space="preserve"> </w:t>
        </w:r>
        <w:r w:rsidRPr="00F851CF">
          <w:rPr>
            <w:rStyle w:val="Hyperlink"/>
            <w:rFonts w:ascii="Times New Roman" w:hAnsi="Times New Roman" w:cs="Times New Roman"/>
            <w:sz w:val="24"/>
            <w:szCs w:val="24"/>
          </w:rPr>
          <w:t>PENDAHULUAN</w:t>
        </w:r>
        <w:r w:rsidRPr="00F851CF">
          <w:rPr>
            <w:rFonts w:ascii="Times New Roman" w:hAnsi="Times New Roman" w:cs="Times New Roman"/>
            <w:webHidden/>
            <w:sz w:val="24"/>
            <w:szCs w:val="24"/>
          </w:rPr>
          <w:tab/>
        </w:r>
        <w:r w:rsidRPr="00F851CF">
          <w:rPr>
            <w:rFonts w:ascii="Times New Roman" w:hAnsi="Times New Roman" w:cs="Times New Roman"/>
            <w:webHidden/>
            <w:sz w:val="24"/>
            <w:szCs w:val="24"/>
          </w:rPr>
          <w:fldChar w:fldCharType="begin"/>
        </w:r>
        <w:r w:rsidRPr="00F851CF">
          <w:rPr>
            <w:rFonts w:ascii="Times New Roman" w:hAnsi="Times New Roman" w:cs="Times New Roman"/>
            <w:webHidden/>
            <w:sz w:val="24"/>
            <w:szCs w:val="24"/>
          </w:rPr>
          <w:instrText xml:space="preserve"> PAGEREF _Toc192779843 \h </w:instrText>
        </w:r>
        <w:r w:rsidRPr="00F851CF">
          <w:rPr>
            <w:rFonts w:ascii="Times New Roman" w:hAnsi="Times New Roman" w:cs="Times New Roman"/>
            <w:webHidden/>
            <w:sz w:val="24"/>
            <w:szCs w:val="24"/>
          </w:rPr>
        </w:r>
        <w:r w:rsidRPr="00F851CF">
          <w:rPr>
            <w:rFonts w:ascii="Times New Roman" w:hAnsi="Times New Roman" w:cs="Times New Roman"/>
            <w:webHidden/>
            <w:sz w:val="24"/>
            <w:szCs w:val="24"/>
          </w:rPr>
          <w:fldChar w:fldCharType="separate"/>
        </w:r>
        <w:r w:rsidR="00F851CF" w:rsidRPr="00F851CF">
          <w:rPr>
            <w:rFonts w:ascii="Times New Roman" w:hAnsi="Times New Roman" w:cs="Times New Roman"/>
            <w:webHidden/>
            <w:sz w:val="24"/>
            <w:szCs w:val="24"/>
          </w:rPr>
          <w:t>3</w:t>
        </w:r>
        <w:r w:rsidRPr="00F851CF">
          <w:rPr>
            <w:rFonts w:ascii="Times New Roman" w:hAnsi="Times New Roman" w:cs="Times New Roman"/>
            <w:webHidden/>
            <w:sz w:val="24"/>
            <w:szCs w:val="24"/>
          </w:rPr>
          <w:fldChar w:fldCharType="end"/>
        </w:r>
      </w:hyperlink>
    </w:p>
    <w:p w14:paraId="5C08BEC5" w14:textId="780E440C" w:rsidR="00560191" w:rsidRPr="00F851CF" w:rsidRDefault="00560191" w:rsidP="004D299C">
      <w:pPr>
        <w:pStyle w:val="TOC2"/>
        <w:tabs>
          <w:tab w:val="left" w:pos="960"/>
          <w:tab w:val="right" w:leader="dot" w:pos="9350"/>
        </w:tabs>
        <w:ind w:left="0"/>
        <w:rPr>
          <w:rFonts w:ascii="Times New Roman" w:eastAsiaTheme="minorEastAsia" w:hAnsi="Times New Roman" w:cs="Times New Roman"/>
          <w:b/>
          <w:bCs/>
          <w:noProof/>
          <w:sz w:val="24"/>
          <w:szCs w:val="24"/>
        </w:rPr>
      </w:pPr>
      <w:hyperlink w:anchor="_Toc192779844" w:history="1">
        <w:r w:rsidRPr="00F851CF">
          <w:rPr>
            <w:rStyle w:val="Hyperlink"/>
            <w:rFonts w:ascii="Times New Roman" w:hAnsi="Times New Roman" w:cs="Times New Roman"/>
            <w:b/>
            <w:bCs/>
            <w:noProof/>
            <w:sz w:val="24"/>
            <w:szCs w:val="24"/>
          </w:rPr>
          <w:t>1.1</w:t>
        </w:r>
        <w:r w:rsidR="004D299C" w:rsidRPr="00F851CF">
          <w:rPr>
            <w:rFonts w:ascii="Times New Roman" w:eastAsiaTheme="minorEastAsia" w:hAnsi="Times New Roman" w:cs="Times New Roman"/>
            <w:b/>
            <w:bCs/>
            <w:noProof/>
            <w:sz w:val="24"/>
            <w:szCs w:val="24"/>
          </w:rPr>
          <w:t xml:space="preserve"> </w:t>
        </w:r>
        <w:r w:rsidRPr="00F851CF">
          <w:rPr>
            <w:rStyle w:val="Hyperlink"/>
            <w:rFonts w:ascii="Times New Roman" w:hAnsi="Times New Roman" w:cs="Times New Roman"/>
            <w:b/>
            <w:bCs/>
            <w:noProof/>
            <w:sz w:val="24"/>
            <w:szCs w:val="24"/>
          </w:rPr>
          <w:t>Latar Belakang</w:t>
        </w:r>
        <w:r w:rsidRPr="00F851CF">
          <w:rPr>
            <w:rFonts w:ascii="Times New Roman" w:hAnsi="Times New Roman" w:cs="Times New Roman"/>
            <w:b/>
            <w:bCs/>
            <w:noProof/>
            <w:webHidden/>
            <w:sz w:val="24"/>
            <w:szCs w:val="24"/>
          </w:rPr>
          <w:tab/>
        </w:r>
        <w:r w:rsidRPr="00F851CF">
          <w:rPr>
            <w:rFonts w:ascii="Times New Roman" w:hAnsi="Times New Roman" w:cs="Times New Roman"/>
            <w:b/>
            <w:bCs/>
            <w:noProof/>
            <w:webHidden/>
            <w:sz w:val="24"/>
            <w:szCs w:val="24"/>
          </w:rPr>
          <w:fldChar w:fldCharType="begin"/>
        </w:r>
        <w:r w:rsidRPr="00F851CF">
          <w:rPr>
            <w:rFonts w:ascii="Times New Roman" w:hAnsi="Times New Roman" w:cs="Times New Roman"/>
            <w:b/>
            <w:bCs/>
            <w:noProof/>
            <w:webHidden/>
            <w:sz w:val="24"/>
            <w:szCs w:val="24"/>
          </w:rPr>
          <w:instrText xml:space="preserve"> PAGEREF _Toc192779844 \h </w:instrText>
        </w:r>
        <w:r w:rsidRPr="00F851CF">
          <w:rPr>
            <w:rFonts w:ascii="Times New Roman" w:hAnsi="Times New Roman" w:cs="Times New Roman"/>
            <w:b/>
            <w:bCs/>
            <w:noProof/>
            <w:webHidden/>
            <w:sz w:val="24"/>
            <w:szCs w:val="24"/>
          </w:rPr>
        </w:r>
        <w:r w:rsidRPr="00F851CF">
          <w:rPr>
            <w:rFonts w:ascii="Times New Roman" w:hAnsi="Times New Roman" w:cs="Times New Roman"/>
            <w:b/>
            <w:bCs/>
            <w:noProof/>
            <w:webHidden/>
            <w:sz w:val="24"/>
            <w:szCs w:val="24"/>
          </w:rPr>
          <w:fldChar w:fldCharType="separate"/>
        </w:r>
        <w:r w:rsidR="00F851CF" w:rsidRPr="00F851CF">
          <w:rPr>
            <w:rFonts w:ascii="Times New Roman" w:hAnsi="Times New Roman" w:cs="Times New Roman"/>
            <w:b/>
            <w:bCs/>
            <w:noProof/>
            <w:webHidden/>
            <w:sz w:val="24"/>
            <w:szCs w:val="24"/>
          </w:rPr>
          <w:t>3</w:t>
        </w:r>
        <w:r w:rsidRPr="00F851CF">
          <w:rPr>
            <w:rFonts w:ascii="Times New Roman" w:hAnsi="Times New Roman" w:cs="Times New Roman"/>
            <w:b/>
            <w:bCs/>
            <w:noProof/>
            <w:webHidden/>
            <w:sz w:val="24"/>
            <w:szCs w:val="24"/>
          </w:rPr>
          <w:fldChar w:fldCharType="end"/>
        </w:r>
      </w:hyperlink>
    </w:p>
    <w:p w14:paraId="4113BD89" w14:textId="278E447B" w:rsidR="00560191" w:rsidRPr="00F851CF" w:rsidRDefault="00560191" w:rsidP="004D299C">
      <w:pPr>
        <w:pStyle w:val="TOC2"/>
        <w:tabs>
          <w:tab w:val="left" w:pos="960"/>
          <w:tab w:val="right" w:leader="dot" w:pos="9350"/>
        </w:tabs>
        <w:ind w:left="0"/>
        <w:rPr>
          <w:rFonts w:ascii="Times New Roman" w:eastAsiaTheme="minorEastAsia" w:hAnsi="Times New Roman" w:cs="Times New Roman"/>
          <w:b/>
          <w:bCs/>
          <w:noProof/>
          <w:sz w:val="24"/>
          <w:szCs w:val="24"/>
        </w:rPr>
      </w:pPr>
      <w:hyperlink w:anchor="_Toc192779846" w:history="1">
        <w:r w:rsidRPr="00F851CF">
          <w:rPr>
            <w:rStyle w:val="Hyperlink"/>
            <w:rFonts w:ascii="Times New Roman" w:hAnsi="Times New Roman" w:cs="Times New Roman"/>
            <w:b/>
            <w:bCs/>
            <w:noProof/>
            <w:sz w:val="24"/>
            <w:szCs w:val="24"/>
          </w:rPr>
          <w:t>1.2</w:t>
        </w:r>
        <w:r w:rsidR="004D299C" w:rsidRPr="00F851CF">
          <w:rPr>
            <w:rFonts w:ascii="Times New Roman" w:eastAsiaTheme="minorEastAsia" w:hAnsi="Times New Roman" w:cs="Times New Roman"/>
            <w:b/>
            <w:bCs/>
            <w:noProof/>
            <w:sz w:val="24"/>
            <w:szCs w:val="24"/>
          </w:rPr>
          <w:t xml:space="preserve"> </w:t>
        </w:r>
        <w:r w:rsidRPr="00F851CF">
          <w:rPr>
            <w:rStyle w:val="Hyperlink"/>
            <w:rFonts w:ascii="Times New Roman" w:hAnsi="Times New Roman" w:cs="Times New Roman"/>
            <w:b/>
            <w:bCs/>
            <w:noProof/>
            <w:sz w:val="24"/>
            <w:szCs w:val="24"/>
          </w:rPr>
          <w:t>Tujuan</w:t>
        </w:r>
        <w:r w:rsidRPr="00F851CF">
          <w:rPr>
            <w:rFonts w:ascii="Times New Roman" w:hAnsi="Times New Roman" w:cs="Times New Roman"/>
            <w:b/>
            <w:bCs/>
            <w:noProof/>
            <w:webHidden/>
            <w:sz w:val="24"/>
            <w:szCs w:val="24"/>
          </w:rPr>
          <w:tab/>
        </w:r>
        <w:r w:rsidRPr="00F851CF">
          <w:rPr>
            <w:rFonts w:ascii="Times New Roman" w:hAnsi="Times New Roman" w:cs="Times New Roman"/>
            <w:b/>
            <w:bCs/>
            <w:noProof/>
            <w:webHidden/>
            <w:sz w:val="24"/>
            <w:szCs w:val="24"/>
          </w:rPr>
          <w:fldChar w:fldCharType="begin"/>
        </w:r>
        <w:r w:rsidRPr="00F851CF">
          <w:rPr>
            <w:rFonts w:ascii="Times New Roman" w:hAnsi="Times New Roman" w:cs="Times New Roman"/>
            <w:b/>
            <w:bCs/>
            <w:noProof/>
            <w:webHidden/>
            <w:sz w:val="24"/>
            <w:szCs w:val="24"/>
          </w:rPr>
          <w:instrText xml:space="preserve"> PAGEREF _Toc192779846 \h </w:instrText>
        </w:r>
        <w:r w:rsidRPr="00F851CF">
          <w:rPr>
            <w:rFonts w:ascii="Times New Roman" w:hAnsi="Times New Roman" w:cs="Times New Roman"/>
            <w:b/>
            <w:bCs/>
            <w:noProof/>
            <w:webHidden/>
            <w:sz w:val="24"/>
            <w:szCs w:val="24"/>
          </w:rPr>
        </w:r>
        <w:r w:rsidRPr="00F851CF">
          <w:rPr>
            <w:rFonts w:ascii="Times New Roman" w:hAnsi="Times New Roman" w:cs="Times New Roman"/>
            <w:b/>
            <w:bCs/>
            <w:noProof/>
            <w:webHidden/>
            <w:sz w:val="24"/>
            <w:szCs w:val="24"/>
          </w:rPr>
          <w:fldChar w:fldCharType="separate"/>
        </w:r>
        <w:r w:rsidR="00F851CF" w:rsidRPr="00F851CF">
          <w:rPr>
            <w:rFonts w:ascii="Times New Roman" w:hAnsi="Times New Roman" w:cs="Times New Roman"/>
            <w:b/>
            <w:bCs/>
            <w:noProof/>
            <w:webHidden/>
            <w:sz w:val="24"/>
            <w:szCs w:val="24"/>
          </w:rPr>
          <w:t>3</w:t>
        </w:r>
        <w:r w:rsidRPr="00F851CF">
          <w:rPr>
            <w:rFonts w:ascii="Times New Roman" w:hAnsi="Times New Roman" w:cs="Times New Roman"/>
            <w:b/>
            <w:bCs/>
            <w:noProof/>
            <w:webHidden/>
            <w:sz w:val="24"/>
            <w:szCs w:val="24"/>
          </w:rPr>
          <w:fldChar w:fldCharType="end"/>
        </w:r>
      </w:hyperlink>
    </w:p>
    <w:p w14:paraId="4CA45E74" w14:textId="6C159DDC" w:rsidR="00560191" w:rsidRPr="00F851CF" w:rsidRDefault="00560191" w:rsidP="004D299C">
      <w:pPr>
        <w:pStyle w:val="TOC2"/>
        <w:tabs>
          <w:tab w:val="left" w:pos="960"/>
          <w:tab w:val="right" w:leader="dot" w:pos="9350"/>
        </w:tabs>
        <w:ind w:left="0"/>
        <w:rPr>
          <w:rFonts w:ascii="Times New Roman" w:eastAsiaTheme="minorEastAsia" w:hAnsi="Times New Roman" w:cs="Times New Roman"/>
          <w:b/>
          <w:bCs/>
          <w:noProof/>
          <w:sz w:val="24"/>
          <w:szCs w:val="24"/>
        </w:rPr>
      </w:pPr>
      <w:hyperlink w:anchor="_Toc192779848" w:history="1">
        <w:r w:rsidRPr="00F851CF">
          <w:rPr>
            <w:rStyle w:val="Hyperlink"/>
            <w:rFonts w:ascii="Times New Roman" w:hAnsi="Times New Roman" w:cs="Times New Roman"/>
            <w:b/>
            <w:bCs/>
            <w:noProof/>
            <w:sz w:val="24"/>
            <w:szCs w:val="24"/>
          </w:rPr>
          <w:t>1.3 Rumusan Masalah</w:t>
        </w:r>
        <w:r w:rsidRPr="00F851CF">
          <w:rPr>
            <w:rFonts w:ascii="Times New Roman" w:hAnsi="Times New Roman" w:cs="Times New Roman"/>
            <w:b/>
            <w:bCs/>
            <w:noProof/>
            <w:webHidden/>
            <w:sz w:val="24"/>
            <w:szCs w:val="24"/>
          </w:rPr>
          <w:tab/>
        </w:r>
        <w:r w:rsidRPr="00F851CF">
          <w:rPr>
            <w:rFonts w:ascii="Times New Roman" w:hAnsi="Times New Roman" w:cs="Times New Roman"/>
            <w:b/>
            <w:bCs/>
            <w:noProof/>
            <w:webHidden/>
            <w:sz w:val="24"/>
            <w:szCs w:val="24"/>
          </w:rPr>
          <w:fldChar w:fldCharType="begin"/>
        </w:r>
        <w:r w:rsidRPr="00F851CF">
          <w:rPr>
            <w:rFonts w:ascii="Times New Roman" w:hAnsi="Times New Roman" w:cs="Times New Roman"/>
            <w:b/>
            <w:bCs/>
            <w:noProof/>
            <w:webHidden/>
            <w:sz w:val="24"/>
            <w:szCs w:val="24"/>
          </w:rPr>
          <w:instrText xml:space="preserve"> PAGEREF _Toc192779848 \h </w:instrText>
        </w:r>
        <w:r w:rsidRPr="00F851CF">
          <w:rPr>
            <w:rFonts w:ascii="Times New Roman" w:hAnsi="Times New Roman" w:cs="Times New Roman"/>
            <w:b/>
            <w:bCs/>
            <w:noProof/>
            <w:webHidden/>
            <w:sz w:val="24"/>
            <w:szCs w:val="24"/>
          </w:rPr>
        </w:r>
        <w:r w:rsidRPr="00F851CF">
          <w:rPr>
            <w:rFonts w:ascii="Times New Roman" w:hAnsi="Times New Roman" w:cs="Times New Roman"/>
            <w:b/>
            <w:bCs/>
            <w:noProof/>
            <w:webHidden/>
            <w:sz w:val="24"/>
            <w:szCs w:val="24"/>
          </w:rPr>
          <w:fldChar w:fldCharType="separate"/>
        </w:r>
        <w:r w:rsidR="00F851CF" w:rsidRPr="00F851CF">
          <w:rPr>
            <w:rFonts w:ascii="Times New Roman" w:hAnsi="Times New Roman" w:cs="Times New Roman"/>
            <w:b/>
            <w:bCs/>
            <w:noProof/>
            <w:webHidden/>
            <w:sz w:val="24"/>
            <w:szCs w:val="24"/>
          </w:rPr>
          <w:t>3</w:t>
        </w:r>
        <w:r w:rsidRPr="00F851CF">
          <w:rPr>
            <w:rFonts w:ascii="Times New Roman" w:hAnsi="Times New Roman" w:cs="Times New Roman"/>
            <w:b/>
            <w:bCs/>
            <w:noProof/>
            <w:webHidden/>
            <w:sz w:val="24"/>
            <w:szCs w:val="24"/>
          </w:rPr>
          <w:fldChar w:fldCharType="end"/>
        </w:r>
      </w:hyperlink>
    </w:p>
    <w:p w14:paraId="1B32A28C" w14:textId="3FDDF82C" w:rsidR="00560191" w:rsidRPr="00F851CF" w:rsidRDefault="00560191" w:rsidP="004D299C">
      <w:pPr>
        <w:pStyle w:val="TOC2"/>
        <w:tabs>
          <w:tab w:val="left" w:pos="960"/>
          <w:tab w:val="right" w:leader="dot" w:pos="9350"/>
        </w:tabs>
        <w:ind w:left="0"/>
        <w:rPr>
          <w:rFonts w:ascii="Times New Roman" w:eastAsiaTheme="minorEastAsia" w:hAnsi="Times New Roman" w:cs="Times New Roman"/>
          <w:b/>
          <w:bCs/>
          <w:noProof/>
          <w:sz w:val="24"/>
          <w:szCs w:val="24"/>
        </w:rPr>
      </w:pPr>
      <w:hyperlink w:anchor="_Toc192779852" w:history="1">
        <w:r w:rsidRPr="00F851CF">
          <w:rPr>
            <w:rStyle w:val="Hyperlink"/>
            <w:rFonts w:ascii="Times New Roman" w:hAnsi="Times New Roman" w:cs="Times New Roman"/>
            <w:b/>
            <w:bCs/>
            <w:noProof/>
            <w:sz w:val="24"/>
            <w:szCs w:val="24"/>
          </w:rPr>
          <w:t>1.4</w:t>
        </w:r>
        <w:r w:rsidR="004D299C" w:rsidRPr="00F851CF">
          <w:rPr>
            <w:rFonts w:ascii="Times New Roman" w:eastAsiaTheme="minorEastAsia" w:hAnsi="Times New Roman" w:cs="Times New Roman"/>
            <w:b/>
            <w:bCs/>
            <w:noProof/>
            <w:sz w:val="24"/>
            <w:szCs w:val="24"/>
          </w:rPr>
          <w:t xml:space="preserve"> </w:t>
        </w:r>
        <w:r w:rsidRPr="00F851CF">
          <w:rPr>
            <w:rStyle w:val="Hyperlink"/>
            <w:rFonts w:ascii="Times New Roman" w:hAnsi="Times New Roman" w:cs="Times New Roman"/>
            <w:b/>
            <w:bCs/>
            <w:noProof/>
            <w:sz w:val="24"/>
            <w:szCs w:val="24"/>
          </w:rPr>
          <w:t>Manfaat</w:t>
        </w:r>
        <w:r w:rsidRPr="00F851CF">
          <w:rPr>
            <w:rFonts w:ascii="Times New Roman" w:hAnsi="Times New Roman" w:cs="Times New Roman"/>
            <w:b/>
            <w:bCs/>
            <w:noProof/>
            <w:webHidden/>
            <w:sz w:val="24"/>
            <w:szCs w:val="24"/>
          </w:rPr>
          <w:tab/>
        </w:r>
        <w:r w:rsidRPr="00F851CF">
          <w:rPr>
            <w:rFonts w:ascii="Times New Roman" w:hAnsi="Times New Roman" w:cs="Times New Roman"/>
            <w:b/>
            <w:bCs/>
            <w:noProof/>
            <w:webHidden/>
            <w:sz w:val="24"/>
            <w:szCs w:val="24"/>
          </w:rPr>
          <w:fldChar w:fldCharType="begin"/>
        </w:r>
        <w:r w:rsidRPr="00F851CF">
          <w:rPr>
            <w:rFonts w:ascii="Times New Roman" w:hAnsi="Times New Roman" w:cs="Times New Roman"/>
            <w:b/>
            <w:bCs/>
            <w:noProof/>
            <w:webHidden/>
            <w:sz w:val="24"/>
            <w:szCs w:val="24"/>
          </w:rPr>
          <w:instrText xml:space="preserve"> PAGEREF _Toc192779852 \h </w:instrText>
        </w:r>
        <w:r w:rsidRPr="00F851CF">
          <w:rPr>
            <w:rFonts w:ascii="Times New Roman" w:hAnsi="Times New Roman" w:cs="Times New Roman"/>
            <w:b/>
            <w:bCs/>
            <w:noProof/>
            <w:webHidden/>
            <w:sz w:val="24"/>
            <w:szCs w:val="24"/>
          </w:rPr>
        </w:r>
        <w:r w:rsidRPr="00F851CF">
          <w:rPr>
            <w:rFonts w:ascii="Times New Roman" w:hAnsi="Times New Roman" w:cs="Times New Roman"/>
            <w:b/>
            <w:bCs/>
            <w:noProof/>
            <w:webHidden/>
            <w:sz w:val="24"/>
            <w:szCs w:val="24"/>
          </w:rPr>
          <w:fldChar w:fldCharType="separate"/>
        </w:r>
        <w:r w:rsidR="00F851CF" w:rsidRPr="00F851CF">
          <w:rPr>
            <w:rFonts w:ascii="Times New Roman" w:hAnsi="Times New Roman" w:cs="Times New Roman"/>
            <w:b/>
            <w:bCs/>
            <w:noProof/>
            <w:webHidden/>
            <w:sz w:val="24"/>
            <w:szCs w:val="24"/>
          </w:rPr>
          <w:t>3</w:t>
        </w:r>
        <w:r w:rsidRPr="00F851CF">
          <w:rPr>
            <w:rFonts w:ascii="Times New Roman" w:hAnsi="Times New Roman" w:cs="Times New Roman"/>
            <w:b/>
            <w:bCs/>
            <w:noProof/>
            <w:webHidden/>
            <w:sz w:val="24"/>
            <w:szCs w:val="24"/>
          </w:rPr>
          <w:fldChar w:fldCharType="end"/>
        </w:r>
      </w:hyperlink>
    </w:p>
    <w:p w14:paraId="00929214" w14:textId="603FE262" w:rsidR="00560191" w:rsidRPr="00F851CF" w:rsidRDefault="00560191" w:rsidP="004D299C">
      <w:pPr>
        <w:pStyle w:val="TOC2"/>
        <w:tabs>
          <w:tab w:val="left" w:pos="960"/>
          <w:tab w:val="right" w:leader="dot" w:pos="9350"/>
        </w:tabs>
        <w:ind w:left="0"/>
        <w:rPr>
          <w:rFonts w:ascii="Times New Roman" w:eastAsiaTheme="minorEastAsia" w:hAnsi="Times New Roman" w:cs="Times New Roman"/>
          <w:b/>
          <w:bCs/>
          <w:noProof/>
          <w:sz w:val="24"/>
          <w:szCs w:val="24"/>
        </w:rPr>
      </w:pPr>
      <w:hyperlink w:anchor="_Toc192779854" w:history="1">
        <w:r w:rsidRPr="00F851CF">
          <w:rPr>
            <w:rStyle w:val="Hyperlink"/>
            <w:rFonts w:ascii="Times New Roman" w:hAnsi="Times New Roman" w:cs="Times New Roman"/>
            <w:b/>
            <w:bCs/>
            <w:noProof/>
            <w:sz w:val="24"/>
            <w:szCs w:val="24"/>
          </w:rPr>
          <w:t>1.5</w:t>
        </w:r>
        <w:r w:rsidR="004D299C" w:rsidRPr="00F851CF">
          <w:rPr>
            <w:rStyle w:val="Hyperlink"/>
            <w:rFonts w:ascii="Times New Roman" w:hAnsi="Times New Roman" w:cs="Times New Roman"/>
            <w:b/>
            <w:bCs/>
            <w:noProof/>
            <w:sz w:val="24"/>
            <w:szCs w:val="24"/>
          </w:rPr>
          <w:t xml:space="preserve"> </w:t>
        </w:r>
        <w:r w:rsidRPr="00F851CF">
          <w:rPr>
            <w:rStyle w:val="Hyperlink"/>
            <w:rFonts w:ascii="Times New Roman" w:hAnsi="Times New Roman" w:cs="Times New Roman"/>
            <w:b/>
            <w:bCs/>
            <w:noProof/>
            <w:sz w:val="24"/>
            <w:szCs w:val="24"/>
          </w:rPr>
          <w:t>Ruang Lingkup</w:t>
        </w:r>
        <w:r w:rsidRPr="00F851CF">
          <w:rPr>
            <w:rFonts w:ascii="Times New Roman" w:hAnsi="Times New Roman" w:cs="Times New Roman"/>
            <w:b/>
            <w:bCs/>
            <w:noProof/>
            <w:webHidden/>
            <w:sz w:val="24"/>
            <w:szCs w:val="24"/>
          </w:rPr>
          <w:tab/>
        </w:r>
        <w:r w:rsidRPr="00F851CF">
          <w:rPr>
            <w:rFonts w:ascii="Times New Roman" w:hAnsi="Times New Roman" w:cs="Times New Roman"/>
            <w:b/>
            <w:bCs/>
            <w:noProof/>
            <w:webHidden/>
            <w:sz w:val="24"/>
            <w:szCs w:val="24"/>
          </w:rPr>
          <w:fldChar w:fldCharType="begin"/>
        </w:r>
        <w:r w:rsidRPr="00F851CF">
          <w:rPr>
            <w:rFonts w:ascii="Times New Roman" w:hAnsi="Times New Roman" w:cs="Times New Roman"/>
            <w:b/>
            <w:bCs/>
            <w:noProof/>
            <w:webHidden/>
            <w:sz w:val="24"/>
            <w:szCs w:val="24"/>
          </w:rPr>
          <w:instrText xml:space="preserve"> PAGEREF _Toc192779854 \h </w:instrText>
        </w:r>
        <w:r w:rsidRPr="00F851CF">
          <w:rPr>
            <w:rFonts w:ascii="Times New Roman" w:hAnsi="Times New Roman" w:cs="Times New Roman"/>
            <w:b/>
            <w:bCs/>
            <w:noProof/>
            <w:webHidden/>
            <w:sz w:val="24"/>
            <w:szCs w:val="24"/>
          </w:rPr>
        </w:r>
        <w:r w:rsidRPr="00F851CF">
          <w:rPr>
            <w:rFonts w:ascii="Times New Roman" w:hAnsi="Times New Roman" w:cs="Times New Roman"/>
            <w:b/>
            <w:bCs/>
            <w:noProof/>
            <w:webHidden/>
            <w:sz w:val="24"/>
            <w:szCs w:val="24"/>
          </w:rPr>
          <w:fldChar w:fldCharType="separate"/>
        </w:r>
        <w:r w:rsidR="00F851CF" w:rsidRPr="00F851CF">
          <w:rPr>
            <w:rFonts w:ascii="Times New Roman" w:hAnsi="Times New Roman" w:cs="Times New Roman"/>
            <w:b/>
            <w:bCs/>
            <w:noProof/>
            <w:webHidden/>
            <w:sz w:val="24"/>
            <w:szCs w:val="24"/>
          </w:rPr>
          <w:t>4</w:t>
        </w:r>
        <w:r w:rsidRPr="00F851CF">
          <w:rPr>
            <w:rFonts w:ascii="Times New Roman" w:hAnsi="Times New Roman" w:cs="Times New Roman"/>
            <w:b/>
            <w:bCs/>
            <w:noProof/>
            <w:webHidden/>
            <w:sz w:val="24"/>
            <w:szCs w:val="24"/>
          </w:rPr>
          <w:fldChar w:fldCharType="end"/>
        </w:r>
      </w:hyperlink>
    </w:p>
    <w:p w14:paraId="11FACC1B" w14:textId="6948203D" w:rsidR="00560191" w:rsidRPr="00F851CF" w:rsidRDefault="00560191" w:rsidP="00B27138">
      <w:pPr>
        <w:pStyle w:val="TOC1"/>
        <w:rPr>
          <w:rFonts w:ascii="Times New Roman" w:eastAsiaTheme="minorEastAsia" w:hAnsi="Times New Roman" w:cs="Times New Roman"/>
          <w:sz w:val="24"/>
          <w:szCs w:val="24"/>
        </w:rPr>
      </w:pPr>
      <w:hyperlink w:anchor="_Toc192779855" w:history="1">
        <w:r w:rsidRPr="00F851CF">
          <w:rPr>
            <w:rStyle w:val="Hyperlink"/>
            <w:rFonts w:ascii="Times New Roman" w:hAnsi="Times New Roman" w:cs="Times New Roman"/>
            <w:sz w:val="24"/>
            <w:szCs w:val="24"/>
          </w:rPr>
          <w:t>2.</w:t>
        </w:r>
        <w:r w:rsidR="004D299C" w:rsidRPr="00F851CF">
          <w:rPr>
            <w:rStyle w:val="Hyperlink"/>
            <w:rFonts w:ascii="Times New Roman" w:hAnsi="Times New Roman" w:cs="Times New Roman"/>
            <w:sz w:val="24"/>
            <w:szCs w:val="24"/>
          </w:rPr>
          <w:t xml:space="preserve"> </w:t>
        </w:r>
        <w:r w:rsidRPr="00F851CF">
          <w:rPr>
            <w:rStyle w:val="Hyperlink"/>
            <w:rFonts w:ascii="Times New Roman" w:hAnsi="Times New Roman" w:cs="Times New Roman"/>
            <w:sz w:val="24"/>
            <w:szCs w:val="24"/>
          </w:rPr>
          <w:t>TINJAUAN PUSTAKA</w:t>
        </w:r>
        <w:r w:rsidRPr="00F851CF">
          <w:rPr>
            <w:rFonts w:ascii="Times New Roman" w:hAnsi="Times New Roman" w:cs="Times New Roman"/>
            <w:webHidden/>
            <w:sz w:val="24"/>
            <w:szCs w:val="24"/>
          </w:rPr>
          <w:tab/>
        </w:r>
        <w:r w:rsidRPr="00F851CF">
          <w:rPr>
            <w:rFonts w:ascii="Times New Roman" w:hAnsi="Times New Roman" w:cs="Times New Roman"/>
            <w:webHidden/>
            <w:sz w:val="24"/>
            <w:szCs w:val="24"/>
          </w:rPr>
          <w:fldChar w:fldCharType="begin"/>
        </w:r>
        <w:r w:rsidRPr="00F851CF">
          <w:rPr>
            <w:rFonts w:ascii="Times New Roman" w:hAnsi="Times New Roman" w:cs="Times New Roman"/>
            <w:webHidden/>
            <w:sz w:val="24"/>
            <w:szCs w:val="24"/>
          </w:rPr>
          <w:instrText xml:space="preserve"> PAGEREF _Toc192779855 \h </w:instrText>
        </w:r>
        <w:r w:rsidRPr="00F851CF">
          <w:rPr>
            <w:rFonts w:ascii="Times New Roman" w:hAnsi="Times New Roman" w:cs="Times New Roman"/>
            <w:webHidden/>
            <w:sz w:val="24"/>
            <w:szCs w:val="24"/>
          </w:rPr>
        </w:r>
        <w:r w:rsidRPr="00F851CF">
          <w:rPr>
            <w:rFonts w:ascii="Times New Roman" w:hAnsi="Times New Roman" w:cs="Times New Roman"/>
            <w:webHidden/>
            <w:sz w:val="24"/>
            <w:szCs w:val="24"/>
          </w:rPr>
          <w:fldChar w:fldCharType="separate"/>
        </w:r>
        <w:r w:rsidR="00F851CF" w:rsidRPr="00F851CF">
          <w:rPr>
            <w:rFonts w:ascii="Times New Roman" w:hAnsi="Times New Roman" w:cs="Times New Roman"/>
            <w:webHidden/>
            <w:sz w:val="24"/>
            <w:szCs w:val="24"/>
          </w:rPr>
          <w:t>4</w:t>
        </w:r>
        <w:r w:rsidRPr="00F851CF">
          <w:rPr>
            <w:rFonts w:ascii="Times New Roman" w:hAnsi="Times New Roman" w:cs="Times New Roman"/>
            <w:webHidden/>
            <w:sz w:val="24"/>
            <w:szCs w:val="24"/>
          </w:rPr>
          <w:fldChar w:fldCharType="end"/>
        </w:r>
      </w:hyperlink>
    </w:p>
    <w:p w14:paraId="672FDB24" w14:textId="04321BCC" w:rsidR="00560191" w:rsidRPr="00F851CF" w:rsidRDefault="00560191" w:rsidP="00B27138">
      <w:pPr>
        <w:pStyle w:val="TOC1"/>
        <w:rPr>
          <w:rStyle w:val="Hyperlink"/>
          <w:rFonts w:ascii="Times New Roman" w:hAnsi="Times New Roman" w:cs="Times New Roman"/>
          <w:sz w:val="24"/>
          <w:szCs w:val="24"/>
        </w:rPr>
      </w:pPr>
      <w:hyperlink w:anchor="_Toc192779856" w:history="1">
        <w:r w:rsidRPr="00F851CF">
          <w:rPr>
            <w:rStyle w:val="Hyperlink"/>
            <w:rFonts w:ascii="Times New Roman" w:hAnsi="Times New Roman" w:cs="Times New Roman"/>
            <w:sz w:val="24"/>
            <w:szCs w:val="24"/>
          </w:rPr>
          <w:t>3.</w:t>
        </w:r>
        <w:r w:rsidR="004D299C" w:rsidRPr="00F851CF">
          <w:rPr>
            <w:rFonts w:ascii="Times New Roman" w:eastAsiaTheme="minorEastAsia" w:hAnsi="Times New Roman" w:cs="Times New Roman"/>
            <w:sz w:val="24"/>
            <w:szCs w:val="24"/>
          </w:rPr>
          <w:t xml:space="preserve"> </w:t>
        </w:r>
        <w:r w:rsidRPr="00F851CF">
          <w:rPr>
            <w:rStyle w:val="Hyperlink"/>
            <w:rFonts w:ascii="Times New Roman" w:hAnsi="Times New Roman" w:cs="Times New Roman"/>
            <w:sz w:val="24"/>
            <w:szCs w:val="24"/>
          </w:rPr>
          <w:t>METODOLOGI</w:t>
        </w:r>
        <w:r w:rsidRPr="00F851CF">
          <w:rPr>
            <w:rFonts w:ascii="Times New Roman" w:hAnsi="Times New Roman" w:cs="Times New Roman"/>
            <w:webHidden/>
            <w:sz w:val="24"/>
            <w:szCs w:val="24"/>
          </w:rPr>
          <w:tab/>
        </w:r>
        <w:r w:rsidRPr="00F851CF">
          <w:rPr>
            <w:rFonts w:ascii="Times New Roman" w:hAnsi="Times New Roman" w:cs="Times New Roman"/>
            <w:webHidden/>
            <w:sz w:val="24"/>
            <w:szCs w:val="24"/>
          </w:rPr>
          <w:fldChar w:fldCharType="begin"/>
        </w:r>
        <w:r w:rsidRPr="00F851CF">
          <w:rPr>
            <w:rFonts w:ascii="Times New Roman" w:hAnsi="Times New Roman" w:cs="Times New Roman"/>
            <w:webHidden/>
            <w:sz w:val="24"/>
            <w:szCs w:val="24"/>
          </w:rPr>
          <w:instrText xml:space="preserve"> PAGEREF _Toc192779856 \h </w:instrText>
        </w:r>
        <w:r w:rsidRPr="00F851CF">
          <w:rPr>
            <w:rFonts w:ascii="Times New Roman" w:hAnsi="Times New Roman" w:cs="Times New Roman"/>
            <w:webHidden/>
            <w:sz w:val="24"/>
            <w:szCs w:val="24"/>
          </w:rPr>
        </w:r>
        <w:r w:rsidRPr="00F851CF">
          <w:rPr>
            <w:rFonts w:ascii="Times New Roman" w:hAnsi="Times New Roman" w:cs="Times New Roman"/>
            <w:webHidden/>
            <w:sz w:val="24"/>
            <w:szCs w:val="24"/>
          </w:rPr>
          <w:fldChar w:fldCharType="separate"/>
        </w:r>
        <w:r w:rsidR="00F851CF" w:rsidRPr="00F851CF">
          <w:rPr>
            <w:rFonts w:ascii="Times New Roman" w:hAnsi="Times New Roman" w:cs="Times New Roman"/>
            <w:webHidden/>
            <w:sz w:val="24"/>
            <w:szCs w:val="24"/>
          </w:rPr>
          <w:t>4</w:t>
        </w:r>
        <w:r w:rsidRPr="00F851CF">
          <w:rPr>
            <w:rFonts w:ascii="Times New Roman" w:hAnsi="Times New Roman" w:cs="Times New Roman"/>
            <w:webHidden/>
            <w:sz w:val="24"/>
            <w:szCs w:val="24"/>
          </w:rPr>
          <w:fldChar w:fldCharType="end"/>
        </w:r>
      </w:hyperlink>
    </w:p>
    <w:p w14:paraId="31F6D0FE" w14:textId="55D25F7B" w:rsidR="00560191" w:rsidRPr="00F851CF" w:rsidRDefault="00560191" w:rsidP="00B27138">
      <w:pPr>
        <w:pStyle w:val="TOC1"/>
        <w:rPr>
          <w:rFonts w:ascii="Times New Roman" w:eastAsiaTheme="minorEastAsia" w:hAnsi="Times New Roman" w:cs="Times New Roman"/>
          <w:sz w:val="24"/>
          <w:szCs w:val="24"/>
        </w:rPr>
      </w:pPr>
      <w:hyperlink w:anchor="_Toc192779858" w:history="1">
        <w:r w:rsidRPr="00F851CF">
          <w:rPr>
            <w:rStyle w:val="Hyperlink"/>
            <w:rFonts w:ascii="Times New Roman" w:hAnsi="Times New Roman" w:cs="Times New Roman"/>
            <w:sz w:val="24"/>
            <w:szCs w:val="24"/>
          </w:rPr>
          <w:t>3.1.1</w:t>
        </w:r>
        <w:r w:rsidR="004D299C" w:rsidRPr="00F851CF">
          <w:rPr>
            <w:rFonts w:ascii="Times New Roman" w:eastAsiaTheme="minorEastAsia" w:hAnsi="Times New Roman" w:cs="Times New Roman"/>
            <w:sz w:val="24"/>
            <w:szCs w:val="24"/>
          </w:rPr>
          <w:t xml:space="preserve"> </w:t>
        </w:r>
        <w:r w:rsidRPr="00F851CF">
          <w:rPr>
            <w:rStyle w:val="Hyperlink"/>
            <w:rFonts w:ascii="Times New Roman" w:hAnsi="Times New Roman" w:cs="Times New Roman"/>
            <w:sz w:val="24"/>
            <w:szCs w:val="24"/>
          </w:rPr>
          <w:t>PseudoCode</w:t>
        </w:r>
        <w:r w:rsidRPr="00F851CF">
          <w:rPr>
            <w:rFonts w:ascii="Times New Roman" w:hAnsi="Times New Roman" w:cs="Times New Roman"/>
            <w:webHidden/>
            <w:sz w:val="24"/>
            <w:szCs w:val="24"/>
          </w:rPr>
          <w:tab/>
        </w:r>
        <w:r w:rsidRPr="00F851CF">
          <w:rPr>
            <w:rFonts w:ascii="Times New Roman" w:hAnsi="Times New Roman" w:cs="Times New Roman"/>
            <w:webHidden/>
            <w:sz w:val="24"/>
            <w:szCs w:val="24"/>
          </w:rPr>
          <w:fldChar w:fldCharType="begin"/>
        </w:r>
        <w:r w:rsidRPr="00F851CF">
          <w:rPr>
            <w:rFonts w:ascii="Times New Roman" w:hAnsi="Times New Roman" w:cs="Times New Roman"/>
            <w:webHidden/>
            <w:sz w:val="24"/>
            <w:szCs w:val="24"/>
          </w:rPr>
          <w:instrText xml:space="preserve"> PAGEREF _Toc192779858 \h </w:instrText>
        </w:r>
        <w:r w:rsidRPr="00F851CF">
          <w:rPr>
            <w:rFonts w:ascii="Times New Roman" w:hAnsi="Times New Roman" w:cs="Times New Roman"/>
            <w:webHidden/>
            <w:sz w:val="24"/>
            <w:szCs w:val="24"/>
          </w:rPr>
        </w:r>
        <w:r w:rsidRPr="00F851CF">
          <w:rPr>
            <w:rFonts w:ascii="Times New Roman" w:hAnsi="Times New Roman" w:cs="Times New Roman"/>
            <w:webHidden/>
            <w:sz w:val="24"/>
            <w:szCs w:val="24"/>
          </w:rPr>
          <w:fldChar w:fldCharType="separate"/>
        </w:r>
        <w:r w:rsidR="00F851CF" w:rsidRPr="00F851CF">
          <w:rPr>
            <w:rFonts w:ascii="Times New Roman" w:hAnsi="Times New Roman" w:cs="Times New Roman"/>
            <w:webHidden/>
            <w:sz w:val="24"/>
            <w:szCs w:val="24"/>
          </w:rPr>
          <w:t>4</w:t>
        </w:r>
        <w:r w:rsidRPr="00F851CF">
          <w:rPr>
            <w:rFonts w:ascii="Times New Roman" w:hAnsi="Times New Roman" w:cs="Times New Roman"/>
            <w:webHidden/>
            <w:sz w:val="24"/>
            <w:szCs w:val="24"/>
          </w:rPr>
          <w:fldChar w:fldCharType="end"/>
        </w:r>
      </w:hyperlink>
    </w:p>
    <w:p w14:paraId="293EAEE8" w14:textId="2E3E3CB0" w:rsidR="00560191" w:rsidRPr="00F851CF" w:rsidRDefault="00560191" w:rsidP="00B27138">
      <w:pPr>
        <w:pStyle w:val="TOC1"/>
        <w:rPr>
          <w:rFonts w:ascii="Times New Roman" w:eastAsiaTheme="minorEastAsia" w:hAnsi="Times New Roman" w:cs="Times New Roman"/>
          <w:sz w:val="24"/>
          <w:szCs w:val="24"/>
        </w:rPr>
      </w:pPr>
      <w:hyperlink w:anchor="_Toc192779859" w:history="1">
        <w:r w:rsidRPr="00F851CF">
          <w:rPr>
            <w:rStyle w:val="Hyperlink"/>
            <w:rFonts w:ascii="Times New Roman" w:hAnsi="Times New Roman" w:cs="Times New Roman"/>
            <w:sz w:val="24"/>
            <w:szCs w:val="24"/>
          </w:rPr>
          <w:t>3.1.2</w:t>
        </w:r>
        <w:r w:rsidR="004D299C" w:rsidRPr="00F851CF">
          <w:rPr>
            <w:rFonts w:ascii="Times New Roman" w:eastAsiaTheme="minorEastAsia" w:hAnsi="Times New Roman" w:cs="Times New Roman"/>
            <w:sz w:val="24"/>
            <w:szCs w:val="24"/>
          </w:rPr>
          <w:t xml:space="preserve"> </w:t>
        </w:r>
        <w:r w:rsidRPr="00F851CF">
          <w:rPr>
            <w:rStyle w:val="Hyperlink"/>
            <w:rFonts w:ascii="Times New Roman" w:hAnsi="Times New Roman" w:cs="Times New Roman"/>
            <w:sz w:val="24"/>
            <w:szCs w:val="24"/>
          </w:rPr>
          <w:t>Flowchart</w:t>
        </w:r>
        <w:r w:rsidRPr="00F851CF">
          <w:rPr>
            <w:rFonts w:ascii="Times New Roman" w:hAnsi="Times New Roman" w:cs="Times New Roman"/>
            <w:webHidden/>
            <w:sz w:val="24"/>
            <w:szCs w:val="24"/>
          </w:rPr>
          <w:tab/>
        </w:r>
        <w:r w:rsidRPr="00F851CF">
          <w:rPr>
            <w:rFonts w:ascii="Times New Roman" w:hAnsi="Times New Roman" w:cs="Times New Roman"/>
            <w:webHidden/>
            <w:sz w:val="24"/>
            <w:szCs w:val="24"/>
          </w:rPr>
          <w:fldChar w:fldCharType="begin"/>
        </w:r>
        <w:r w:rsidRPr="00F851CF">
          <w:rPr>
            <w:rFonts w:ascii="Times New Roman" w:hAnsi="Times New Roman" w:cs="Times New Roman"/>
            <w:webHidden/>
            <w:sz w:val="24"/>
            <w:szCs w:val="24"/>
          </w:rPr>
          <w:instrText xml:space="preserve"> PAGEREF _Toc192779859 \h </w:instrText>
        </w:r>
        <w:r w:rsidRPr="00F851CF">
          <w:rPr>
            <w:rFonts w:ascii="Times New Roman" w:hAnsi="Times New Roman" w:cs="Times New Roman"/>
            <w:webHidden/>
            <w:sz w:val="24"/>
            <w:szCs w:val="24"/>
          </w:rPr>
        </w:r>
        <w:r w:rsidRPr="00F851CF">
          <w:rPr>
            <w:rFonts w:ascii="Times New Roman" w:hAnsi="Times New Roman" w:cs="Times New Roman"/>
            <w:webHidden/>
            <w:sz w:val="24"/>
            <w:szCs w:val="24"/>
          </w:rPr>
          <w:fldChar w:fldCharType="separate"/>
        </w:r>
        <w:r w:rsidR="00F851CF" w:rsidRPr="00F851CF">
          <w:rPr>
            <w:rFonts w:ascii="Times New Roman" w:hAnsi="Times New Roman" w:cs="Times New Roman"/>
            <w:webHidden/>
            <w:sz w:val="24"/>
            <w:szCs w:val="24"/>
          </w:rPr>
          <w:t>6</w:t>
        </w:r>
        <w:r w:rsidRPr="00F851CF">
          <w:rPr>
            <w:rFonts w:ascii="Times New Roman" w:hAnsi="Times New Roman" w:cs="Times New Roman"/>
            <w:webHidden/>
            <w:sz w:val="24"/>
            <w:szCs w:val="24"/>
          </w:rPr>
          <w:fldChar w:fldCharType="end"/>
        </w:r>
      </w:hyperlink>
    </w:p>
    <w:p w14:paraId="64C8B180" w14:textId="4ED5F9CE" w:rsidR="00560191" w:rsidRPr="00F851CF" w:rsidRDefault="00560191" w:rsidP="00B27138">
      <w:pPr>
        <w:pStyle w:val="TOC1"/>
        <w:rPr>
          <w:rFonts w:ascii="Times New Roman" w:eastAsiaTheme="minorEastAsia" w:hAnsi="Times New Roman" w:cs="Times New Roman"/>
          <w:sz w:val="24"/>
          <w:szCs w:val="24"/>
        </w:rPr>
      </w:pPr>
      <w:hyperlink w:anchor="_Toc192779861" w:history="1">
        <w:r w:rsidRPr="00F851CF">
          <w:rPr>
            <w:rStyle w:val="Hyperlink"/>
            <w:rFonts w:ascii="Times New Roman" w:hAnsi="Times New Roman" w:cs="Times New Roman"/>
            <w:sz w:val="24"/>
            <w:szCs w:val="24"/>
          </w:rPr>
          <w:t>4.</w:t>
        </w:r>
        <w:r w:rsidR="004D299C" w:rsidRPr="00F851CF">
          <w:rPr>
            <w:rFonts w:ascii="Times New Roman" w:eastAsiaTheme="minorEastAsia" w:hAnsi="Times New Roman" w:cs="Times New Roman"/>
            <w:sz w:val="24"/>
            <w:szCs w:val="24"/>
          </w:rPr>
          <w:t xml:space="preserve"> </w:t>
        </w:r>
        <w:r w:rsidRPr="00F851CF">
          <w:rPr>
            <w:rStyle w:val="Hyperlink"/>
            <w:rFonts w:ascii="Times New Roman" w:hAnsi="Times New Roman" w:cs="Times New Roman"/>
            <w:sz w:val="24"/>
            <w:szCs w:val="24"/>
          </w:rPr>
          <w:t>HASIL DAN PEMBAHASAN</w:t>
        </w:r>
        <w:r w:rsidRPr="00F851CF">
          <w:rPr>
            <w:rFonts w:ascii="Times New Roman" w:hAnsi="Times New Roman" w:cs="Times New Roman"/>
            <w:webHidden/>
            <w:sz w:val="24"/>
            <w:szCs w:val="24"/>
          </w:rPr>
          <w:tab/>
        </w:r>
        <w:r w:rsidRPr="00F851CF">
          <w:rPr>
            <w:rFonts w:ascii="Times New Roman" w:hAnsi="Times New Roman" w:cs="Times New Roman"/>
            <w:webHidden/>
            <w:sz w:val="24"/>
            <w:szCs w:val="24"/>
          </w:rPr>
          <w:fldChar w:fldCharType="begin"/>
        </w:r>
        <w:r w:rsidRPr="00F851CF">
          <w:rPr>
            <w:rFonts w:ascii="Times New Roman" w:hAnsi="Times New Roman" w:cs="Times New Roman"/>
            <w:webHidden/>
            <w:sz w:val="24"/>
            <w:szCs w:val="24"/>
          </w:rPr>
          <w:instrText xml:space="preserve"> PAGEREF _Toc192779861 \h </w:instrText>
        </w:r>
        <w:r w:rsidRPr="00F851CF">
          <w:rPr>
            <w:rFonts w:ascii="Times New Roman" w:hAnsi="Times New Roman" w:cs="Times New Roman"/>
            <w:webHidden/>
            <w:sz w:val="24"/>
            <w:szCs w:val="24"/>
          </w:rPr>
        </w:r>
        <w:r w:rsidRPr="00F851CF">
          <w:rPr>
            <w:rFonts w:ascii="Times New Roman" w:hAnsi="Times New Roman" w:cs="Times New Roman"/>
            <w:webHidden/>
            <w:sz w:val="24"/>
            <w:szCs w:val="24"/>
          </w:rPr>
          <w:fldChar w:fldCharType="separate"/>
        </w:r>
        <w:r w:rsidR="00F851CF" w:rsidRPr="00F851CF">
          <w:rPr>
            <w:rFonts w:ascii="Times New Roman" w:hAnsi="Times New Roman" w:cs="Times New Roman"/>
            <w:webHidden/>
            <w:sz w:val="24"/>
            <w:szCs w:val="24"/>
          </w:rPr>
          <w:t>8</w:t>
        </w:r>
        <w:r w:rsidRPr="00F851CF">
          <w:rPr>
            <w:rFonts w:ascii="Times New Roman" w:hAnsi="Times New Roman" w:cs="Times New Roman"/>
            <w:webHidden/>
            <w:sz w:val="24"/>
            <w:szCs w:val="24"/>
          </w:rPr>
          <w:fldChar w:fldCharType="end"/>
        </w:r>
      </w:hyperlink>
    </w:p>
    <w:p w14:paraId="024E76B0" w14:textId="1E98473A" w:rsidR="00560191" w:rsidRPr="00F851CF" w:rsidRDefault="00560191" w:rsidP="00B27138">
      <w:pPr>
        <w:pStyle w:val="TOC1"/>
        <w:rPr>
          <w:rFonts w:ascii="Times New Roman" w:eastAsiaTheme="minorEastAsia" w:hAnsi="Times New Roman" w:cs="Times New Roman"/>
          <w:sz w:val="24"/>
          <w:szCs w:val="24"/>
        </w:rPr>
      </w:pPr>
      <w:hyperlink w:anchor="_Toc192779862" w:history="1">
        <w:r w:rsidRPr="00F851CF">
          <w:rPr>
            <w:rStyle w:val="Hyperlink"/>
            <w:rFonts w:ascii="Times New Roman" w:hAnsi="Times New Roman" w:cs="Times New Roman"/>
            <w:sz w:val="24"/>
            <w:szCs w:val="24"/>
          </w:rPr>
          <w:t>4.1</w:t>
        </w:r>
        <w:r w:rsidR="004D299C" w:rsidRPr="00F851CF">
          <w:rPr>
            <w:rFonts w:ascii="Times New Roman" w:eastAsiaTheme="minorEastAsia" w:hAnsi="Times New Roman" w:cs="Times New Roman"/>
            <w:sz w:val="24"/>
            <w:szCs w:val="24"/>
          </w:rPr>
          <w:t xml:space="preserve"> </w:t>
        </w:r>
        <w:r w:rsidRPr="00F851CF">
          <w:rPr>
            <w:rStyle w:val="Hyperlink"/>
            <w:rFonts w:ascii="Times New Roman" w:hAnsi="Times New Roman" w:cs="Times New Roman"/>
            <w:sz w:val="24"/>
            <w:szCs w:val="24"/>
          </w:rPr>
          <w:t>Bahasa Pemrograman dan Tools</w:t>
        </w:r>
        <w:r w:rsidRPr="00F851CF">
          <w:rPr>
            <w:rFonts w:ascii="Times New Roman" w:hAnsi="Times New Roman" w:cs="Times New Roman"/>
            <w:webHidden/>
            <w:sz w:val="24"/>
            <w:szCs w:val="24"/>
          </w:rPr>
          <w:tab/>
        </w:r>
        <w:r w:rsidRPr="00F851CF">
          <w:rPr>
            <w:rFonts w:ascii="Times New Roman" w:hAnsi="Times New Roman" w:cs="Times New Roman"/>
            <w:webHidden/>
            <w:sz w:val="24"/>
            <w:szCs w:val="24"/>
          </w:rPr>
          <w:fldChar w:fldCharType="begin"/>
        </w:r>
        <w:r w:rsidRPr="00F851CF">
          <w:rPr>
            <w:rFonts w:ascii="Times New Roman" w:hAnsi="Times New Roman" w:cs="Times New Roman"/>
            <w:webHidden/>
            <w:sz w:val="24"/>
            <w:szCs w:val="24"/>
          </w:rPr>
          <w:instrText xml:space="preserve"> PAGEREF _Toc192779862 \h </w:instrText>
        </w:r>
        <w:r w:rsidRPr="00F851CF">
          <w:rPr>
            <w:rFonts w:ascii="Times New Roman" w:hAnsi="Times New Roman" w:cs="Times New Roman"/>
            <w:webHidden/>
            <w:sz w:val="24"/>
            <w:szCs w:val="24"/>
          </w:rPr>
        </w:r>
        <w:r w:rsidRPr="00F851CF">
          <w:rPr>
            <w:rFonts w:ascii="Times New Roman" w:hAnsi="Times New Roman" w:cs="Times New Roman"/>
            <w:webHidden/>
            <w:sz w:val="24"/>
            <w:szCs w:val="24"/>
          </w:rPr>
          <w:fldChar w:fldCharType="separate"/>
        </w:r>
        <w:r w:rsidR="00F851CF" w:rsidRPr="00F851CF">
          <w:rPr>
            <w:rFonts w:ascii="Times New Roman" w:hAnsi="Times New Roman" w:cs="Times New Roman"/>
            <w:webHidden/>
            <w:sz w:val="24"/>
            <w:szCs w:val="24"/>
          </w:rPr>
          <w:t>8</w:t>
        </w:r>
        <w:r w:rsidRPr="00F851CF">
          <w:rPr>
            <w:rFonts w:ascii="Times New Roman" w:hAnsi="Times New Roman" w:cs="Times New Roman"/>
            <w:webHidden/>
            <w:sz w:val="24"/>
            <w:szCs w:val="24"/>
          </w:rPr>
          <w:fldChar w:fldCharType="end"/>
        </w:r>
      </w:hyperlink>
    </w:p>
    <w:p w14:paraId="172BE2BB" w14:textId="0C54D889" w:rsidR="00560191" w:rsidRPr="00F851CF" w:rsidRDefault="00560191" w:rsidP="004D299C">
      <w:pPr>
        <w:pStyle w:val="TOC2"/>
        <w:tabs>
          <w:tab w:val="left" w:pos="960"/>
          <w:tab w:val="right" w:leader="dot" w:pos="9350"/>
        </w:tabs>
        <w:ind w:left="0"/>
        <w:rPr>
          <w:rFonts w:ascii="Times New Roman" w:eastAsiaTheme="minorEastAsia" w:hAnsi="Times New Roman" w:cs="Times New Roman"/>
          <w:b/>
          <w:bCs/>
          <w:noProof/>
          <w:sz w:val="24"/>
          <w:szCs w:val="24"/>
        </w:rPr>
      </w:pPr>
      <w:hyperlink w:anchor="_Toc192779863" w:history="1">
        <w:r w:rsidRPr="00F851CF">
          <w:rPr>
            <w:rStyle w:val="Hyperlink"/>
            <w:rFonts w:ascii="Times New Roman" w:hAnsi="Times New Roman" w:cs="Times New Roman"/>
            <w:b/>
            <w:bCs/>
            <w:noProof/>
            <w:sz w:val="24"/>
            <w:szCs w:val="24"/>
          </w:rPr>
          <w:t>4.2</w:t>
        </w:r>
        <w:r w:rsidR="004D299C" w:rsidRPr="00F851CF">
          <w:rPr>
            <w:rFonts w:ascii="Times New Roman" w:eastAsiaTheme="minorEastAsia" w:hAnsi="Times New Roman" w:cs="Times New Roman"/>
            <w:b/>
            <w:bCs/>
            <w:noProof/>
            <w:sz w:val="24"/>
            <w:szCs w:val="24"/>
          </w:rPr>
          <w:t xml:space="preserve"> </w:t>
        </w:r>
        <w:r w:rsidRPr="00F851CF">
          <w:rPr>
            <w:rStyle w:val="Hyperlink"/>
            <w:rFonts w:ascii="Times New Roman" w:hAnsi="Times New Roman" w:cs="Times New Roman"/>
            <w:b/>
            <w:bCs/>
            <w:noProof/>
            <w:sz w:val="24"/>
            <w:szCs w:val="24"/>
          </w:rPr>
          <w:t>Source Code / Program</w:t>
        </w:r>
        <w:r w:rsidRPr="00F851CF">
          <w:rPr>
            <w:rFonts w:ascii="Times New Roman" w:hAnsi="Times New Roman" w:cs="Times New Roman"/>
            <w:b/>
            <w:bCs/>
            <w:noProof/>
            <w:webHidden/>
            <w:sz w:val="24"/>
            <w:szCs w:val="24"/>
          </w:rPr>
          <w:tab/>
        </w:r>
        <w:r w:rsidRPr="00F851CF">
          <w:rPr>
            <w:rFonts w:ascii="Times New Roman" w:hAnsi="Times New Roman" w:cs="Times New Roman"/>
            <w:b/>
            <w:bCs/>
            <w:noProof/>
            <w:webHidden/>
            <w:sz w:val="24"/>
            <w:szCs w:val="24"/>
          </w:rPr>
          <w:fldChar w:fldCharType="begin"/>
        </w:r>
        <w:r w:rsidRPr="00F851CF">
          <w:rPr>
            <w:rFonts w:ascii="Times New Roman" w:hAnsi="Times New Roman" w:cs="Times New Roman"/>
            <w:b/>
            <w:bCs/>
            <w:noProof/>
            <w:webHidden/>
            <w:sz w:val="24"/>
            <w:szCs w:val="24"/>
          </w:rPr>
          <w:instrText xml:space="preserve"> PAGEREF _Toc192779863 \h </w:instrText>
        </w:r>
        <w:r w:rsidRPr="00F851CF">
          <w:rPr>
            <w:rFonts w:ascii="Times New Roman" w:hAnsi="Times New Roman" w:cs="Times New Roman"/>
            <w:b/>
            <w:bCs/>
            <w:noProof/>
            <w:webHidden/>
            <w:sz w:val="24"/>
            <w:szCs w:val="24"/>
          </w:rPr>
        </w:r>
        <w:r w:rsidRPr="00F851CF">
          <w:rPr>
            <w:rFonts w:ascii="Times New Roman" w:hAnsi="Times New Roman" w:cs="Times New Roman"/>
            <w:b/>
            <w:bCs/>
            <w:noProof/>
            <w:webHidden/>
            <w:sz w:val="24"/>
            <w:szCs w:val="24"/>
          </w:rPr>
          <w:fldChar w:fldCharType="separate"/>
        </w:r>
        <w:r w:rsidR="00F851CF" w:rsidRPr="00F851CF">
          <w:rPr>
            <w:rFonts w:ascii="Times New Roman" w:hAnsi="Times New Roman" w:cs="Times New Roman"/>
            <w:b/>
            <w:bCs/>
            <w:noProof/>
            <w:webHidden/>
            <w:sz w:val="24"/>
            <w:szCs w:val="24"/>
          </w:rPr>
          <w:t>8</w:t>
        </w:r>
        <w:r w:rsidRPr="00F851CF">
          <w:rPr>
            <w:rFonts w:ascii="Times New Roman" w:hAnsi="Times New Roman" w:cs="Times New Roman"/>
            <w:b/>
            <w:bCs/>
            <w:noProof/>
            <w:webHidden/>
            <w:sz w:val="24"/>
            <w:szCs w:val="24"/>
          </w:rPr>
          <w:fldChar w:fldCharType="end"/>
        </w:r>
      </w:hyperlink>
    </w:p>
    <w:p w14:paraId="0E06D33B" w14:textId="5E0634CF" w:rsidR="00560191" w:rsidRPr="00F851CF" w:rsidRDefault="00560191" w:rsidP="004D299C">
      <w:pPr>
        <w:pStyle w:val="TOC2"/>
        <w:tabs>
          <w:tab w:val="left" w:pos="960"/>
          <w:tab w:val="right" w:leader="dot" w:pos="9350"/>
        </w:tabs>
        <w:ind w:left="0"/>
        <w:rPr>
          <w:rFonts w:ascii="Times New Roman" w:eastAsiaTheme="minorEastAsia" w:hAnsi="Times New Roman" w:cs="Times New Roman"/>
          <w:b/>
          <w:bCs/>
          <w:noProof/>
          <w:sz w:val="24"/>
          <w:szCs w:val="24"/>
        </w:rPr>
      </w:pPr>
      <w:hyperlink w:anchor="_Toc192779864" w:history="1">
        <w:r w:rsidRPr="00F851CF">
          <w:rPr>
            <w:rStyle w:val="Hyperlink"/>
            <w:rFonts w:ascii="Times New Roman" w:hAnsi="Times New Roman" w:cs="Times New Roman"/>
            <w:b/>
            <w:bCs/>
            <w:noProof/>
            <w:sz w:val="24"/>
            <w:szCs w:val="24"/>
          </w:rPr>
          <w:t>4.2.1</w:t>
        </w:r>
        <w:r w:rsidR="004D299C" w:rsidRPr="00F851CF">
          <w:rPr>
            <w:rFonts w:ascii="Times New Roman" w:eastAsiaTheme="minorEastAsia" w:hAnsi="Times New Roman" w:cs="Times New Roman"/>
            <w:b/>
            <w:bCs/>
            <w:noProof/>
            <w:sz w:val="24"/>
            <w:szCs w:val="24"/>
          </w:rPr>
          <w:t xml:space="preserve"> </w:t>
        </w:r>
        <w:r w:rsidRPr="00F851CF">
          <w:rPr>
            <w:rStyle w:val="Hyperlink"/>
            <w:rFonts w:ascii="Times New Roman" w:hAnsi="Times New Roman" w:cs="Times New Roman"/>
            <w:b/>
            <w:bCs/>
            <w:noProof/>
            <w:sz w:val="24"/>
            <w:szCs w:val="24"/>
          </w:rPr>
          <w:t>Rekursi</w:t>
        </w:r>
        <w:r w:rsidRPr="00F851CF">
          <w:rPr>
            <w:rFonts w:ascii="Times New Roman" w:hAnsi="Times New Roman" w:cs="Times New Roman"/>
            <w:b/>
            <w:bCs/>
            <w:noProof/>
            <w:webHidden/>
            <w:sz w:val="24"/>
            <w:szCs w:val="24"/>
          </w:rPr>
          <w:tab/>
        </w:r>
        <w:r w:rsidRPr="00F851CF">
          <w:rPr>
            <w:rFonts w:ascii="Times New Roman" w:hAnsi="Times New Roman" w:cs="Times New Roman"/>
            <w:b/>
            <w:bCs/>
            <w:noProof/>
            <w:webHidden/>
            <w:sz w:val="24"/>
            <w:szCs w:val="24"/>
          </w:rPr>
          <w:fldChar w:fldCharType="begin"/>
        </w:r>
        <w:r w:rsidRPr="00F851CF">
          <w:rPr>
            <w:rFonts w:ascii="Times New Roman" w:hAnsi="Times New Roman" w:cs="Times New Roman"/>
            <w:b/>
            <w:bCs/>
            <w:noProof/>
            <w:webHidden/>
            <w:sz w:val="24"/>
            <w:szCs w:val="24"/>
          </w:rPr>
          <w:instrText xml:space="preserve"> PAGEREF _Toc192779864 \h </w:instrText>
        </w:r>
        <w:r w:rsidRPr="00F851CF">
          <w:rPr>
            <w:rFonts w:ascii="Times New Roman" w:hAnsi="Times New Roman" w:cs="Times New Roman"/>
            <w:b/>
            <w:bCs/>
            <w:noProof/>
            <w:webHidden/>
            <w:sz w:val="24"/>
            <w:szCs w:val="24"/>
          </w:rPr>
        </w:r>
        <w:r w:rsidRPr="00F851CF">
          <w:rPr>
            <w:rFonts w:ascii="Times New Roman" w:hAnsi="Times New Roman" w:cs="Times New Roman"/>
            <w:b/>
            <w:bCs/>
            <w:noProof/>
            <w:webHidden/>
            <w:sz w:val="24"/>
            <w:szCs w:val="24"/>
          </w:rPr>
          <w:fldChar w:fldCharType="separate"/>
        </w:r>
        <w:r w:rsidR="00F851CF" w:rsidRPr="00F851CF">
          <w:rPr>
            <w:rFonts w:ascii="Times New Roman" w:hAnsi="Times New Roman" w:cs="Times New Roman"/>
            <w:b/>
            <w:bCs/>
            <w:noProof/>
            <w:webHidden/>
            <w:sz w:val="24"/>
            <w:szCs w:val="24"/>
          </w:rPr>
          <w:t>8</w:t>
        </w:r>
        <w:r w:rsidRPr="00F851CF">
          <w:rPr>
            <w:rFonts w:ascii="Times New Roman" w:hAnsi="Times New Roman" w:cs="Times New Roman"/>
            <w:b/>
            <w:bCs/>
            <w:noProof/>
            <w:webHidden/>
            <w:sz w:val="24"/>
            <w:szCs w:val="24"/>
          </w:rPr>
          <w:fldChar w:fldCharType="end"/>
        </w:r>
      </w:hyperlink>
    </w:p>
    <w:p w14:paraId="1C9940BA" w14:textId="3246B231" w:rsidR="00560191" w:rsidRPr="00F851CF" w:rsidRDefault="00560191" w:rsidP="00B27138">
      <w:pPr>
        <w:pStyle w:val="TOC3"/>
        <w:tabs>
          <w:tab w:val="left" w:pos="1200"/>
          <w:tab w:val="right" w:leader="dot" w:pos="9350"/>
        </w:tabs>
        <w:ind w:left="0"/>
        <w:rPr>
          <w:rFonts w:ascii="Times New Roman" w:eastAsiaTheme="minorEastAsia" w:hAnsi="Times New Roman" w:cs="Times New Roman"/>
          <w:b/>
          <w:bCs/>
          <w:noProof/>
          <w:sz w:val="24"/>
          <w:szCs w:val="24"/>
        </w:rPr>
      </w:pPr>
      <w:hyperlink w:anchor="_Toc192779867" w:history="1">
        <w:r w:rsidRPr="00F851CF">
          <w:rPr>
            <w:rStyle w:val="Hyperlink"/>
            <w:rFonts w:ascii="Times New Roman" w:hAnsi="Times New Roman" w:cs="Times New Roman"/>
            <w:b/>
            <w:bCs/>
            <w:noProof/>
            <w:sz w:val="24"/>
            <w:szCs w:val="24"/>
          </w:rPr>
          <w:t>4.2.3</w:t>
        </w:r>
        <w:r w:rsidR="004D299C" w:rsidRPr="00F851CF">
          <w:rPr>
            <w:rFonts w:ascii="Times New Roman" w:eastAsiaTheme="minorEastAsia" w:hAnsi="Times New Roman" w:cs="Times New Roman"/>
            <w:b/>
            <w:bCs/>
            <w:noProof/>
            <w:sz w:val="24"/>
            <w:szCs w:val="24"/>
          </w:rPr>
          <w:t xml:space="preserve"> </w:t>
        </w:r>
        <w:r w:rsidRPr="00F851CF">
          <w:rPr>
            <w:rStyle w:val="Hyperlink"/>
            <w:rFonts w:ascii="Times New Roman" w:hAnsi="Times New Roman" w:cs="Times New Roman"/>
            <w:b/>
            <w:bCs/>
            <w:noProof/>
            <w:sz w:val="24"/>
            <w:szCs w:val="24"/>
          </w:rPr>
          <w:t>Percabangan (Conditional Statement)</w:t>
        </w:r>
        <w:r w:rsidRPr="00F851CF">
          <w:rPr>
            <w:rFonts w:ascii="Times New Roman" w:hAnsi="Times New Roman" w:cs="Times New Roman"/>
            <w:b/>
            <w:bCs/>
            <w:noProof/>
            <w:webHidden/>
            <w:sz w:val="24"/>
            <w:szCs w:val="24"/>
          </w:rPr>
          <w:tab/>
        </w:r>
        <w:r w:rsidRPr="00F851CF">
          <w:rPr>
            <w:rFonts w:ascii="Times New Roman" w:hAnsi="Times New Roman" w:cs="Times New Roman"/>
            <w:b/>
            <w:bCs/>
            <w:noProof/>
            <w:webHidden/>
            <w:sz w:val="24"/>
            <w:szCs w:val="24"/>
          </w:rPr>
          <w:fldChar w:fldCharType="begin"/>
        </w:r>
        <w:r w:rsidRPr="00F851CF">
          <w:rPr>
            <w:rFonts w:ascii="Times New Roman" w:hAnsi="Times New Roman" w:cs="Times New Roman"/>
            <w:b/>
            <w:bCs/>
            <w:noProof/>
            <w:webHidden/>
            <w:sz w:val="24"/>
            <w:szCs w:val="24"/>
          </w:rPr>
          <w:instrText xml:space="preserve"> PAGEREF _Toc192779867 \h </w:instrText>
        </w:r>
        <w:r w:rsidRPr="00F851CF">
          <w:rPr>
            <w:rFonts w:ascii="Times New Roman" w:hAnsi="Times New Roman" w:cs="Times New Roman"/>
            <w:b/>
            <w:bCs/>
            <w:noProof/>
            <w:webHidden/>
            <w:sz w:val="24"/>
            <w:szCs w:val="24"/>
          </w:rPr>
        </w:r>
        <w:r w:rsidRPr="00F851CF">
          <w:rPr>
            <w:rFonts w:ascii="Times New Roman" w:hAnsi="Times New Roman" w:cs="Times New Roman"/>
            <w:b/>
            <w:bCs/>
            <w:noProof/>
            <w:webHidden/>
            <w:sz w:val="24"/>
            <w:szCs w:val="24"/>
          </w:rPr>
          <w:fldChar w:fldCharType="separate"/>
        </w:r>
        <w:r w:rsidR="00F851CF" w:rsidRPr="00F851CF">
          <w:rPr>
            <w:rFonts w:ascii="Times New Roman" w:hAnsi="Times New Roman" w:cs="Times New Roman"/>
            <w:b/>
            <w:bCs/>
            <w:noProof/>
            <w:webHidden/>
            <w:sz w:val="24"/>
            <w:szCs w:val="24"/>
          </w:rPr>
          <w:t>10</w:t>
        </w:r>
        <w:r w:rsidRPr="00F851CF">
          <w:rPr>
            <w:rFonts w:ascii="Times New Roman" w:hAnsi="Times New Roman" w:cs="Times New Roman"/>
            <w:b/>
            <w:bCs/>
            <w:noProof/>
            <w:webHidden/>
            <w:sz w:val="24"/>
            <w:szCs w:val="24"/>
          </w:rPr>
          <w:fldChar w:fldCharType="end"/>
        </w:r>
      </w:hyperlink>
    </w:p>
    <w:p w14:paraId="4AFB8722" w14:textId="677C6D77" w:rsidR="00560191" w:rsidRPr="00F851CF" w:rsidRDefault="00560191" w:rsidP="00B27138">
      <w:pPr>
        <w:pStyle w:val="TOC3"/>
        <w:tabs>
          <w:tab w:val="left" w:pos="1200"/>
          <w:tab w:val="right" w:leader="dot" w:pos="9350"/>
        </w:tabs>
        <w:ind w:left="0"/>
        <w:rPr>
          <w:rFonts w:ascii="Times New Roman" w:eastAsiaTheme="minorEastAsia" w:hAnsi="Times New Roman" w:cs="Times New Roman"/>
          <w:b/>
          <w:bCs/>
          <w:noProof/>
          <w:sz w:val="24"/>
          <w:szCs w:val="24"/>
        </w:rPr>
      </w:pPr>
      <w:hyperlink w:anchor="_Toc192779869" w:history="1">
        <w:r w:rsidRPr="00F851CF">
          <w:rPr>
            <w:rStyle w:val="Hyperlink"/>
            <w:rFonts w:ascii="Times New Roman" w:hAnsi="Times New Roman" w:cs="Times New Roman"/>
            <w:b/>
            <w:bCs/>
            <w:noProof/>
            <w:sz w:val="24"/>
            <w:szCs w:val="24"/>
          </w:rPr>
          <w:t>4.2.4</w:t>
        </w:r>
        <w:r w:rsidR="004D299C" w:rsidRPr="00F851CF">
          <w:rPr>
            <w:rFonts w:ascii="Times New Roman" w:eastAsiaTheme="minorEastAsia" w:hAnsi="Times New Roman" w:cs="Times New Roman"/>
            <w:b/>
            <w:bCs/>
            <w:noProof/>
            <w:sz w:val="24"/>
            <w:szCs w:val="24"/>
          </w:rPr>
          <w:t xml:space="preserve"> </w:t>
        </w:r>
        <w:r w:rsidRPr="00F851CF">
          <w:rPr>
            <w:rStyle w:val="Hyperlink"/>
            <w:rFonts w:ascii="Times New Roman" w:hAnsi="Times New Roman" w:cs="Times New Roman"/>
            <w:b/>
            <w:bCs/>
            <w:noProof/>
            <w:sz w:val="24"/>
            <w:szCs w:val="24"/>
          </w:rPr>
          <w:t>Array (List dalam Python)</w:t>
        </w:r>
        <w:r w:rsidRPr="00F851CF">
          <w:rPr>
            <w:rFonts w:ascii="Times New Roman" w:hAnsi="Times New Roman" w:cs="Times New Roman"/>
            <w:b/>
            <w:bCs/>
            <w:noProof/>
            <w:webHidden/>
            <w:sz w:val="24"/>
            <w:szCs w:val="24"/>
          </w:rPr>
          <w:tab/>
        </w:r>
        <w:r w:rsidRPr="00F851CF">
          <w:rPr>
            <w:rFonts w:ascii="Times New Roman" w:hAnsi="Times New Roman" w:cs="Times New Roman"/>
            <w:b/>
            <w:bCs/>
            <w:noProof/>
            <w:webHidden/>
            <w:sz w:val="24"/>
            <w:szCs w:val="24"/>
          </w:rPr>
          <w:fldChar w:fldCharType="begin"/>
        </w:r>
        <w:r w:rsidRPr="00F851CF">
          <w:rPr>
            <w:rFonts w:ascii="Times New Roman" w:hAnsi="Times New Roman" w:cs="Times New Roman"/>
            <w:b/>
            <w:bCs/>
            <w:noProof/>
            <w:webHidden/>
            <w:sz w:val="24"/>
            <w:szCs w:val="24"/>
          </w:rPr>
          <w:instrText xml:space="preserve"> PAGEREF _Toc192779869 \h </w:instrText>
        </w:r>
        <w:r w:rsidRPr="00F851CF">
          <w:rPr>
            <w:rFonts w:ascii="Times New Roman" w:hAnsi="Times New Roman" w:cs="Times New Roman"/>
            <w:b/>
            <w:bCs/>
            <w:noProof/>
            <w:webHidden/>
            <w:sz w:val="24"/>
            <w:szCs w:val="24"/>
          </w:rPr>
        </w:r>
        <w:r w:rsidRPr="00F851CF">
          <w:rPr>
            <w:rFonts w:ascii="Times New Roman" w:hAnsi="Times New Roman" w:cs="Times New Roman"/>
            <w:b/>
            <w:bCs/>
            <w:noProof/>
            <w:webHidden/>
            <w:sz w:val="24"/>
            <w:szCs w:val="24"/>
          </w:rPr>
          <w:fldChar w:fldCharType="separate"/>
        </w:r>
        <w:r w:rsidR="00F851CF" w:rsidRPr="00F851CF">
          <w:rPr>
            <w:rFonts w:ascii="Times New Roman" w:hAnsi="Times New Roman" w:cs="Times New Roman"/>
            <w:b/>
            <w:bCs/>
            <w:noProof/>
            <w:webHidden/>
            <w:sz w:val="24"/>
            <w:szCs w:val="24"/>
          </w:rPr>
          <w:t>11</w:t>
        </w:r>
        <w:r w:rsidRPr="00F851CF">
          <w:rPr>
            <w:rFonts w:ascii="Times New Roman" w:hAnsi="Times New Roman" w:cs="Times New Roman"/>
            <w:b/>
            <w:bCs/>
            <w:noProof/>
            <w:webHidden/>
            <w:sz w:val="24"/>
            <w:szCs w:val="24"/>
          </w:rPr>
          <w:fldChar w:fldCharType="end"/>
        </w:r>
      </w:hyperlink>
    </w:p>
    <w:p w14:paraId="2E7BF7A6" w14:textId="78BA8E43" w:rsidR="00560191" w:rsidRPr="00F851CF" w:rsidRDefault="00560191" w:rsidP="004D299C">
      <w:pPr>
        <w:pStyle w:val="TOC2"/>
        <w:tabs>
          <w:tab w:val="left" w:pos="960"/>
          <w:tab w:val="right" w:leader="dot" w:pos="9350"/>
        </w:tabs>
        <w:ind w:left="0"/>
        <w:rPr>
          <w:rFonts w:ascii="Times New Roman" w:eastAsiaTheme="minorEastAsia" w:hAnsi="Times New Roman" w:cs="Times New Roman"/>
          <w:b/>
          <w:bCs/>
          <w:noProof/>
          <w:sz w:val="24"/>
          <w:szCs w:val="24"/>
        </w:rPr>
      </w:pPr>
      <w:hyperlink w:anchor="_Toc192779872" w:history="1">
        <w:r w:rsidRPr="00F851CF">
          <w:rPr>
            <w:rStyle w:val="Hyperlink"/>
            <w:rFonts w:ascii="Times New Roman" w:hAnsi="Times New Roman" w:cs="Times New Roman"/>
            <w:b/>
            <w:bCs/>
            <w:noProof/>
            <w:sz w:val="24"/>
            <w:szCs w:val="24"/>
          </w:rPr>
          <w:t>4.3</w:t>
        </w:r>
        <w:r w:rsidR="004D299C" w:rsidRPr="00F851CF">
          <w:rPr>
            <w:rFonts w:ascii="Times New Roman" w:eastAsiaTheme="minorEastAsia" w:hAnsi="Times New Roman" w:cs="Times New Roman"/>
            <w:b/>
            <w:bCs/>
            <w:noProof/>
            <w:sz w:val="24"/>
            <w:szCs w:val="24"/>
          </w:rPr>
          <w:t xml:space="preserve"> </w:t>
        </w:r>
        <w:r w:rsidRPr="00F851CF">
          <w:rPr>
            <w:rStyle w:val="Hyperlink"/>
            <w:rFonts w:ascii="Times New Roman" w:hAnsi="Times New Roman" w:cs="Times New Roman"/>
            <w:b/>
            <w:bCs/>
            <w:noProof/>
            <w:sz w:val="24"/>
            <w:szCs w:val="24"/>
          </w:rPr>
          <w:t>Pembahasan</w:t>
        </w:r>
        <w:r w:rsidRPr="00F851CF">
          <w:rPr>
            <w:rFonts w:ascii="Times New Roman" w:hAnsi="Times New Roman" w:cs="Times New Roman"/>
            <w:b/>
            <w:bCs/>
            <w:noProof/>
            <w:webHidden/>
            <w:sz w:val="24"/>
            <w:szCs w:val="24"/>
          </w:rPr>
          <w:tab/>
        </w:r>
        <w:r w:rsidRPr="00F851CF">
          <w:rPr>
            <w:rFonts w:ascii="Times New Roman" w:hAnsi="Times New Roman" w:cs="Times New Roman"/>
            <w:b/>
            <w:bCs/>
            <w:noProof/>
            <w:webHidden/>
            <w:sz w:val="24"/>
            <w:szCs w:val="24"/>
          </w:rPr>
          <w:fldChar w:fldCharType="begin"/>
        </w:r>
        <w:r w:rsidRPr="00F851CF">
          <w:rPr>
            <w:rFonts w:ascii="Times New Roman" w:hAnsi="Times New Roman" w:cs="Times New Roman"/>
            <w:b/>
            <w:bCs/>
            <w:noProof/>
            <w:webHidden/>
            <w:sz w:val="24"/>
            <w:szCs w:val="24"/>
          </w:rPr>
          <w:instrText xml:space="preserve"> PAGEREF _Toc192779872 \h </w:instrText>
        </w:r>
        <w:r w:rsidRPr="00F851CF">
          <w:rPr>
            <w:rFonts w:ascii="Times New Roman" w:hAnsi="Times New Roman" w:cs="Times New Roman"/>
            <w:b/>
            <w:bCs/>
            <w:noProof/>
            <w:webHidden/>
            <w:sz w:val="24"/>
            <w:szCs w:val="24"/>
          </w:rPr>
        </w:r>
        <w:r w:rsidRPr="00F851CF">
          <w:rPr>
            <w:rFonts w:ascii="Times New Roman" w:hAnsi="Times New Roman" w:cs="Times New Roman"/>
            <w:b/>
            <w:bCs/>
            <w:noProof/>
            <w:webHidden/>
            <w:sz w:val="24"/>
            <w:szCs w:val="24"/>
          </w:rPr>
          <w:fldChar w:fldCharType="separate"/>
        </w:r>
        <w:r w:rsidR="00F851CF" w:rsidRPr="00F851CF">
          <w:rPr>
            <w:rFonts w:ascii="Times New Roman" w:hAnsi="Times New Roman" w:cs="Times New Roman"/>
            <w:b/>
            <w:bCs/>
            <w:noProof/>
            <w:webHidden/>
            <w:sz w:val="24"/>
            <w:szCs w:val="24"/>
          </w:rPr>
          <w:t>12</w:t>
        </w:r>
        <w:r w:rsidRPr="00F851CF">
          <w:rPr>
            <w:rFonts w:ascii="Times New Roman" w:hAnsi="Times New Roman" w:cs="Times New Roman"/>
            <w:b/>
            <w:bCs/>
            <w:noProof/>
            <w:webHidden/>
            <w:sz w:val="24"/>
            <w:szCs w:val="24"/>
          </w:rPr>
          <w:fldChar w:fldCharType="end"/>
        </w:r>
      </w:hyperlink>
    </w:p>
    <w:p w14:paraId="628E7965" w14:textId="529CC513" w:rsidR="00560191" w:rsidRPr="00F851CF" w:rsidRDefault="00560191" w:rsidP="004D299C">
      <w:pPr>
        <w:pStyle w:val="TOC2"/>
        <w:tabs>
          <w:tab w:val="left" w:pos="960"/>
          <w:tab w:val="right" w:leader="dot" w:pos="9350"/>
        </w:tabs>
        <w:ind w:left="0"/>
        <w:rPr>
          <w:rFonts w:ascii="Times New Roman" w:eastAsiaTheme="minorEastAsia" w:hAnsi="Times New Roman" w:cs="Times New Roman"/>
          <w:b/>
          <w:bCs/>
          <w:noProof/>
          <w:sz w:val="24"/>
          <w:szCs w:val="24"/>
        </w:rPr>
      </w:pPr>
      <w:hyperlink w:anchor="_Toc192779873" w:history="1">
        <w:r w:rsidRPr="00F851CF">
          <w:rPr>
            <w:rStyle w:val="Hyperlink"/>
            <w:rFonts w:ascii="Times New Roman" w:hAnsi="Times New Roman" w:cs="Times New Roman"/>
            <w:b/>
            <w:bCs/>
            <w:noProof/>
            <w:sz w:val="24"/>
            <w:szCs w:val="24"/>
          </w:rPr>
          <w:t>4.3.1</w:t>
        </w:r>
        <w:r w:rsidR="004D299C" w:rsidRPr="00F851CF">
          <w:rPr>
            <w:rFonts w:ascii="Times New Roman" w:eastAsiaTheme="minorEastAsia" w:hAnsi="Times New Roman" w:cs="Times New Roman"/>
            <w:b/>
            <w:bCs/>
            <w:noProof/>
            <w:sz w:val="24"/>
            <w:szCs w:val="24"/>
          </w:rPr>
          <w:t xml:space="preserve"> </w:t>
        </w:r>
        <w:r w:rsidRPr="00F851CF">
          <w:rPr>
            <w:rStyle w:val="Hyperlink"/>
            <w:rFonts w:ascii="Times New Roman" w:hAnsi="Times New Roman" w:cs="Times New Roman"/>
            <w:b/>
            <w:bCs/>
            <w:noProof/>
            <w:sz w:val="24"/>
            <w:szCs w:val="24"/>
          </w:rPr>
          <w:t>Struktur Program</w:t>
        </w:r>
        <w:r w:rsidRPr="00F851CF">
          <w:rPr>
            <w:rFonts w:ascii="Times New Roman" w:hAnsi="Times New Roman" w:cs="Times New Roman"/>
            <w:b/>
            <w:bCs/>
            <w:noProof/>
            <w:webHidden/>
            <w:sz w:val="24"/>
            <w:szCs w:val="24"/>
          </w:rPr>
          <w:tab/>
        </w:r>
        <w:r w:rsidRPr="00F851CF">
          <w:rPr>
            <w:rFonts w:ascii="Times New Roman" w:hAnsi="Times New Roman" w:cs="Times New Roman"/>
            <w:b/>
            <w:bCs/>
            <w:noProof/>
            <w:webHidden/>
            <w:sz w:val="24"/>
            <w:szCs w:val="24"/>
          </w:rPr>
          <w:fldChar w:fldCharType="begin"/>
        </w:r>
        <w:r w:rsidRPr="00F851CF">
          <w:rPr>
            <w:rFonts w:ascii="Times New Roman" w:hAnsi="Times New Roman" w:cs="Times New Roman"/>
            <w:b/>
            <w:bCs/>
            <w:noProof/>
            <w:webHidden/>
            <w:sz w:val="24"/>
            <w:szCs w:val="24"/>
          </w:rPr>
          <w:instrText xml:space="preserve"> PAGEREF _Toc192779873 \h </w:instrText>
        </w:r>
        <w:r w:rsidRPr="00F851CF">
          <w:rPr>
            <w:rFonts w:ascii="Times New Roman" w:hAnsi="Times New Roman" w:cs="Times New Roman"/>
            <w:b/>
            <w:bCs/>
            <w:noProof/>
            <w:webHidden/>
            <w:sz w:val="24"/>
            <w:szCs w:val="24"/>
          </w:rPr>
        </w:r>
        <w:r w:rsidRPr="00F851CF">
          <w:rPr>
            <w:rFonts w:ascii="Times New Roman" w:hAnsi="Times New Roman" w:cs="Times New Roman"/>
            <w:b/>
            <w:bCs/>
            <w:noProof/>
            <w:webHidden/>
            <w:sz w:val="24"/>
            <w:szCs w:val="24"/>
          </w:rPr>
          <w:fldChar w:fldCharType="separate"/>
        </w:r>
        <w:r w:rsidR="00F851CF" w:rsidRPr="00F851CF">
          <w:rPr>
            <w:rFonts w:ascii="Times New Roman" w:hAnsi="Times New Roman" w:cs="Times New Roman"/>
            <w:b/>
            <w:bCs/>
            <w:noProof/>
            <w:webHidden/>
            <w:sz w:val="24"/>
            <w:szCs w:val="24"/>
          </w:rPr>
          <w:t>12</w:t>
        </w:r>
        <w:r w:rsidRPr="00F851CF">
          <w:rPr>
            <w:rFonts w:ascii="Times New Roman" w:hAnsi="Times New Roman" w:cs="Times New Roman"/>
            <w:b/>
            <w:bCs/>
            <w:noProof/>
            <w:webHidden/>
            <w:sz w:val="24"/>
            <w:szCs w:val="24"/>
          </w:rPr>
          <w:fldChar w:fldCharType="end"/>
        </w:r>
      </w:hyperlink>
    </w:p>
    <w:p w14:paraId="0ED4004B" w14:textId="5D9F15DA" w:rsidR="00560191" w:rsidRPr="00F851CF" w:rsidRDefault="00560191" w:rsidP="00B27138">
      <w:pPr>
        <w:pStyle w:val="TOC1"/>
        <w:rPr>
          <w:rFonts w:ascii="Times New Roman" w:eastAsiaTheme="minorEastAsia" w:hAnsi="Times New Roman" w:cs="Times New Roman"/>
          <w:sz w:val="24"/>
          <w:szCs w:val="24"/>
        </w:rPr>
      </w:pPr>
      <w:hyperlink w:anchor="_Toc192779877" w:history="1">
        <w:r w:rsidRPr="00F851CF">
          <w:rPr>
            <w:rStyle w:val="Hyperlink"/>
            <w:rFonts w:ascii="Times New Roman" w:hAnsi="Times New Roman" w:cs="Times New Roman"/>
            <w:sz w:val="24"/>
            <w:szCs w:val="24"/>
          </w:rPr>
          <w:t>5.</w:t>
        </w:r>
        <w:r w:rsidR="004D299C" w:rsidRPr="00F851CF">
          <w:rPr>
            <w:rFonts w:ascii="Times New Roman" w:eastAsiaTheme="minorEastAsia" w:hAnsi="Times New Roman" w:cs="Times New Roman"/>
            <w:sz w:val="24"/>
            <w:szCs w:val="24"/>
          </w:rPr>
          <w:t xml:space="preserve"> </w:t>
        </w:r>
        <w:r w:rsidRPr="00F851CF">
          <w:rPr>
            <w:rStyle w:val="Hyperlink"/>
            <w:rFonts w:ascii="Times New Roman" w:hAnsi="Times New Roman" w:cs="Times New Roman"/>
            <w:sz w:val="24"/>
            <w:szCs w:val="24"/>
          </w:rPr>
          <w:t>KESIMPULAN</w:t>
        </w:r>
        <w:r w:rsidRPr="00F851CF">
          <w:rPr>
            <w:rFonts w:ascii="Times New Roman" w:hAnsi="Times New Roman" w:cs="Times New Roman"/>
            <w:webHidden/>
            <w:sz w:val="24"/>
            <w:szCs w:val="24"/>
          </w:rPr>
          <w:tab/>
        </w:r>
        <w:r w:rsidRPr="00F851CF">
          <w:rPr>
            <w:rFonts w:ascii="Times New Roman" w:hAnsi="Times New Roman" w:cs="Times New Roman"/>
            <w:webHidden/>
            <w:sz w:val="24"/>
            <w:szCs w:val="24"/>
          </w:rPr>
          <w:fldChar w:fldCharType="begin"/>
        </w:r>
        <w:r w:rsidRPr="00F851CF">
          <w:rPr>
            <w:rFonts w:ascii="Times New Roman" w:hAnsi="Times New Roman" w:cs="Times New Roman"/>
            <w:webHidden/>
            <w:sz w:val="24"/>
            <w:szCs w:val="24"/>
          </w:rPr>
          <w:instrText xml:space="preserve"> PAGEREF _Toc192779877 \h </w:instrText>
        </w:r>
        <w:r w:rsidRPr="00F851CF">
          <w:rPr>
            <w:rFonts w:ascii="Times New Roman" w:hAnsi="Times New Roman" w:cs="Times New Roman"/>
            <w:webHidden/>
            <w:sz w:val="24"/>
            <w:szCs w:val="24"/>
          </w:rPr>
        </w:r>
        <w:r w:rsidRPr="00F851CF">
          <w:rPr>
            <w:rFonts w:ascii="Times New Roman" w:hAnsi="Times New Roman" w:cs="Times New Roman"/>
            <w:webHidden/>
            <w:sz w:val="24"/>
            <w:szCs w:val="24"/>
          </w:rPr>
          <w:fldChar w:fldCharType="separate"/>
        </w:r>
        <w:r w:rsidR="00F851CF" w:rsidRPr="00F851CF">
          <w:rPr>
            <w:rFonts w:ascii="Times New Roman" w:hAnsi="Times New Roman" w:cs="Times New Roman"/>
            <w:webHidden/>
            <w:sz w:val="24"/>
            <w:szCs w:val="24"/>
          </w:rPr>
          <w:t>14</w:t>
        </w:r>
        <w:r w:rsidRPr="00F851CF">
          <w:rPr>
            <w:rFonts w:ascii="Times New Roman" w:hAnsi="Times New Roman" w:cs="Times New Roman"/>
            <w:webHidden/>
            <w:sz w:val="24"/>
            <w:szCs w:val="24"/>
          </w:rPr>
          <w:fldChar w:fldCharType="end"/>
        </w:r>
      </w:hyperlink>
    </w:p>
    <w:p w14:paraId="31D4EB5A" w14:textId="5F08330C" w:rsidR="00560191" w:rsidRPr="00F851CF" w:rsidRDefault="00560191" w:rsidP="00B27138">
      <w:pPr>
        <w:pStyle w:val="TOC1"/>
        <w:rPr>
          <w:rFonts w:ascii="Times New Roman" w:eastAsiaTheme="minorEastAsia" w:hAnsi="Times New Roman" w:cs="Times New Roman"/>
          <w:sz w:val="24"/>
          <w:szCs w:val="24"/>
        </w:rPr>
      </w:pPr>
      <w:hyperlink w:anchor="_Toc192779878" w:history="1">
        <w:r w:rsidRPr="00F851CF">
          <w:rPr>
            <w:rStyle w:val="Hyperlink"/>
            <w:rFonts w:ascii="Times New Roman" w:hAnsi="Times New Roman" w:cs="Times New Roman"/>
            <w:sz w:val="24"/>
            <w:szCs w:val="24"/>
          </w:rPr>
          <w:t>6.</w:t>
        </w:r>
        <w:r w:rsidR="004D299C" w:rsidRPr="00F851CF">
          <w:rPr>
            <w:rStyle w:val="Hyperlink"/>
            <w:rFonts w:ascii="Times New Roman" w:hAnsi="Times New Roman" w:cs="Times New Roman"/>
            <w:sz w:val="24"/>
            <w:szCs w:val="24"/>
          </w:rPr>
          <w:t xml:space="preserve"> </w:t>
        </w:r>
        <w:r w:rsidRPr="00F851CF">
          <w:rPr>
            <w:rStyle w:val="Hyperlink"/>
            <w:rFonts w:ascii="Times New Roman" w:hAnsi="Times New Roman" w:cs="Times New Roman"/>
            <w:sz w:val="24"/>
            <w:szCs w:val="24"/>
          </w:rPr>
          <w:t>DAFTAR PUSTAKA</w:t>
        </w:r>
        <w:r w:rsidRPr="00F851CF">
          <w:rPr>
            <w:rFonts w:ascii="Times New Roman" w:hAnsi="Times New Roman" w:cs="Times New Roman"/>
            <w:webHidden/>
            <w:sz w:val="24"/>
            <w:szCs w:val="24"/>
          </w:rPr>
          <w:tab/>
        </w:r>
        <w:r w:rsidRPr="00F851CF">
          <w:rPr>
            <w:rFonts w:ascii="Times New Roman" w:hAnsi="Times New Roman" w:cs="Times New Roman"/>
            <w:webHidden/>
            <w:sz w:val="24"/>
            <w:szCs w:val="24"/>
          </w:rPr>
          <w:fldChar w:fldCharType="begin"/>
        </w:r>
        <w:r w:rsidRPr="00F851CF">
          <w:rPr>
            <w:rFonts w:ascii="Times New Roman" w:hAnsi="Times New Roman" w:cs="Times New Roman"/>
            <w:webHidden/>
            <w:sz w:val="24"/>
            <w:szCs w:val="24"/>
          </w:rPr>
          <w:instrText xml:space="preserve"> PAGEREF _Toc192779878 \h </w:instrText>
        </w:r>
        <w:r w:rsidRPr="00F851CF">
          <w:rPr>
            <w:rFonts w:ascii="Times New Roman" w:hAnsi="Times New Roman" w:cs="Times New Roman"/>
            <w:webHidden/>
            <w:sz w:val="24"/>
            <w:szCs w:val="24"/>
          </w:rPr>
        </w:r>
        <w:r w:rsidRPr="00F851CF">
          <w:rPr>
            <w:rFonts w:ascii="Times New Roman" w:hAnsi="Times New Roman" w:cs="Times New Roman"/>
            <w:webHidden/>
            <w:sz w:val="24"/>
            <w:szCs w:val="24"/>
          </w:rPr>
          <w:fldChar w:fldCharType="separate"/>
        </w:r>
        <w:r w:rsidR="00F851CF" w:rsidRPr="00F851CF">
          <w:rPr>
            <w:rFonts w:ascii="Times New Roman" w:hAnsi="Times New Roman" w:cs="Times New Roman"/>
            <w:webHidden/>
            <w:sz w:val="24"/>
            <w:szCs w:val="24"/>
          </w:rPr>
          <w:t>15</w:t>
        </w:r>
        <w:r w:rsidRPr="00F851CF">
          <w:rPr>
            <w:rFonts w:ascii="Times New Roman" w:hAnsi="Times New Roman" w:cs="Times New Roman"/>
            <w:webHidden/>
            <w:sz w:val="24"/>
            <w:szCs w:val="24"/>
          </w:rPr>
          <w:fldChar w:fldCharType="end"/>
        </w:r>
      </w:hyperlink>
    </w:p>
    <w:p w14:paraId="5055B229" w14:textId="5715CD2F" w:rsidR="00560191" w:rsidRPr="00F851CF" w:rsidRDefault="00560191" w:rsidP="00B27138">
      <w:pPr>
        <w:pStyle w:val="TOC1"/>
        <w:rPr>
          <w:rFonts w:ascii="Times New Roman" w:eastAsiaTheme="minorEastAsia" w:hAnsi="Times New Roman" w:cs="Times New Roman"/>
          <w:sz w:val="24"/>
          <w:szCs w:val="24"/>
        </w:rPr>
      </w:pPr>
      <w:hyperlink w:anchor="_Toc192779881" w:history="1">
        <w:r w:rsidRPr="00F851CF">
          <w:rPr>
            <w:rStyle w:val="Hyperlink"/>
            <w:rFonts w:ascii="Times New Roman" w:hAnsi="Times New Roman" w:cs="Times New Roman"/>
            <w:sz w:val="24"/>
            <w:szCs w:val="24"/>
          </w:rPr>
          <w:t>7.</w:t>
        </w:r>
        <w:r w:rsidR="004D299C" w:rsidRPr="00F851CF">
          <w:rPr>
            <w:rFonts w:ascii="Times New Roman" w:eastAsiaTheme="minorEastAsia" w:hAnsi="Times New Roman" w:cs="Times New Roman"/>
            <w:sz w:val="24"/>
            <w:szCs w:val="24"/>
          </w:rPr>
          <w:t xml:space="preserve"> </w:t>
        </w:r>
        <w:r w:rsidRPr="00F851CF">
          <w:rPr>
            <w:rStyle w:val="Hyperlink"/>
            <w:rFonts w:ascii="Times New Roman" w:hAnsi="Times New Roman" w:cs="Times New Roman"/>
            <w:sz w:val="24"/>
            <w:szCs w:val="24"/>
          </w:rPr>
          <w:t>LAMPIRAN</w:t>
        </w:r>
        <w:r w:rsidRPr="00F851CF">
          <w:rPr>
            <w:rFonts w:ascii="Times New Roman" w:hAnsi="Times New Roman" w:cs="Times New Roman"/>
            <w:webHidden/>
            <w:sz w:val="24"/>
            <w:szCs w:val="24"/>
          </w:rPr>
          <w:tab/>
        </w:r>
        <w:r w:rsidRPr="00F851CF">
          <w:rPr>
            <w:rFonts w:ascii="Times New Roman" w:hAnsi="Times New Roman" w:cs="Times New Roman"/>
            <w:webHidden/>
            <w:sz w:val="24"/>
            <w:szCs w:val="24"/>
          </w:rPr>
          <w:fldChar w:fldCharType="begin"/>
        </w:r>
        <w:r w:rsidRPr="00F851CF">
          <w:rPr>
            <w:rFonts w:ascii="Times New Roman" w:hAnsi="Times New Roman" w:cs="Times New Roman"/>
            <w:webHidden/>
            <w:sz w:val="24"/>
            <w:szCs w:val="24"/>
          </w:rPr>
          <w:instrText xml:space="preserve"> PAGEREF _Toc192779881 \h </w:instrText>
        </w:r>
        <w:r w:rsidRPr="00F851CF">
          <w:rPr>
            <w:rFonts w:ascii="Times New Roman" w:hAnsi="Times New Roman" w:cs="Times New Roman"/>
            <w:webHidden/>
            <w:sz w:val="24"/>
            <w:szCs w:val="24"/>
          </w:rPr>
        </w:r>
        <w:r w:rsidRPr="00F851CF">
          <w:rPr>
            <w:rFonts w:ascii="Times New Roman" w:hAnsi="Times New Roman" w:cs="Times New Roman"/>
            <w:webHidden/>
            <w:sz w:val="24"/>
            <w:szCs w:val="24"/>
          </w:rPr>
          <w:fldChar w:fldCharType="separate"/>
        </w:r>
        <w:r w:rsidR="00F851CF" w:rsidRPr="00F851CF">
          <w:rPr>
            <w:rFonts w:ascii="Times New Roman" w:hAnsi="Times New Roman" w:cs="Times New Roman"/>
            <w:webHidden/>
            <w:sz w:val="24"/>
            <w:szCs w:val="24"/>
          </w:rPr>
          <w:t>15</w:t>
        </w:r>
        <w:r w:rsidRPr="00F851CF">
          <w:rPr>
            <w:rFonts w:ascii="Times New Roman" w:hAnsi="Times New Roman" w:cs="Times New Roman"/>
            <w:webHidden/>
            <w:sz w:val="24"/>
            <w:szCs w:val="24"/>
          </w:rPr>
          <w:fldChar w:fldCharType="end"/>
        </w:r>
      </w:hyperlink>
    </w:p>
    <w:p w14:paraId="72DA91F2" w14:textId="24B6C8C8" w:rsidR="004D299C" w:rsidRDefault="00560191" w:rsidP="00560191">
      <w:pPr>
        <w:rPr>
          <w:rFonts w:ascii="Times New Roman" w:hAnsi="Times New Roman" w:cs="Times New Roman"/>
          <w:sz w:val="24"/>
          <w:szCs w:val="24"/>
        </w:rPr>
      </w:pPr>
      <w:r w:rsidRPr="00F851CF">
        <w:rPr>
          <w:rFonts w:ascii="Times New Roman" w:hAnsi="Times New Roman" w:cs="Times New Roman"/>
          <w:b/>
          <w:bCs/>
          <w:sz w:val="24"/>
          <w:szCs w:val="24"/>
        </w:rPr>
        <w:fldChar w:fldCharType="end"/>
      </w:r>
    </w:p>
    <w:p w14:paraId="3E0D710D" w14:textId="572004E7" w:rsidR="00560191" w:rsidRPr="00885F19" w:rsidRDefault="004D299C" w:rsidP="00560191">
      <w:pPr>
        <w:rPr>
          <w:rFonts w:ascii="Times New Roman" w:hAnsi="Times New Roman" w:cs="Times New Roman"/>
          <w:sz w:val="24"/>
          <w:szCs w:val="24"/>
        </w:rPr>
      </w:pPr>
      <w:r>
        <w:rPr>
          <w:rFonts w:ascii="Times New Roman" w:hAnsi="Times New Roman" w:cs="Times New Roman"/>
          <w:sz w:val="24"/>
          <w:szCs w:val="24"/>
        </w:rPr>
        <w:br w:type="page"/>
      </w:r>
    </w:p>
    <w:p w14:paraId="0CA6F265" w14:textId="61FC29BD" w:rsidR="00FC64EE" w:rsidRPr="00560191" w:rsidRDefault="00885F19" w:rsidP="00560191">
      <w:pPr>
        <w:pStyle w:val="Heading1"/>
      </w:pPr>
      <w:bookmarkStart w:id="0" w:name="_Toc192753021"/>
      <w:bookmarkStart w:id="1" w:name="_Toc192779843"/>
      <w:r w:rsidRPr="00560191">
        <w:lastRenderedPageBreak/>
        <w:t>PENDAHULUAN</w:t>
      </w:r>
      <w:bookmarkEnd w:id="0"/>
      <w:bookmarkEnd w:id="1"/>
    </w:p>
    <w:p w14:paraId="21DA3086" w14:textId="77777777" w:rsidR="00593F90" w:rsidRPr="00593F90" w:rsidRDefault="00593F90" w:rsidP="00593F90">
      <w:pPr>
        <w:pStyle w:val="ListParagraph"/>
        <w:rPr>
          <w:rFonts w:asciiTheme="majorBidi" w:hAnsiTheme="majorBidi" w:cstheme="majorBidi"/>
          <w:b/>
          <w:bCs/>
          <w:sz w:val="24"/>
          <w:szCs w:val="24"/>
        </w:rPr>
      </w:pPr>
    </w:p>
    <w:p w14:paraId="2CD5A2E8" w14:textId="7AC60B70" w:rsidR="00FC64EE" w:rsidRPr="00FC64EE" w:rsidRDefault="00D92FC8" w:rsidP="000B0237">
      <w:pPr>
        <w:pStyle w:val="ListParagraph"/>
        <w:numPr>
          <w:ilvl w:val="1"/>
          <w:numId w:val="7"/>
        </w:numPr>
        <w:jc w:val="both"/>
        <w:outlineLvl w:val="1"/>
        <w:rPr>
          <w:rFonts w:asciiTheme="majorBidi" w:hAnsiTheme="majorBidi" w:cstheme="majorBidi"/>
          <w:b/>
          <w:bCs/>
          <w:sz w:val="24"/>
          <w:szCs w:val="24"/>
        </w:rPr>
      </w:pPr>
      <w:bookmarkStart w:id="2" w:name="_Toc192753022"/>
      <w:bookmarkStart w:id="3" w:name="_Toc192779844"/>
      <w:r w:rsidRPr="00FC64EE">
        <w:rPr>
          <w:rFonts w:asciiTheme="majorBidi" w:hAnsiTheme="majorBidi" w:cstheme="majorBidi"/>
          <w:b/>
          <w:bCs/>
          <w:sz w:val="24"/>
          <w:szCs w:val="24"/>
        </w:rPr>
        <w:t xml:space="preserve">Latar </w:t>
      </w:r>
      <w:proofErr w:type="spellStart"/>
      <w:r w:rsidRPr="00FC64EE">
        <w:rPr>
          <w:rFonts w:asciiTheme="majorBidi" w:hAnsiTheme="majorBidi" w:cstheme="majorBidi"/>
          <w:b/>
          <w:bCs/>
          <w:sz w:val="24"/>
          <w:szCs w:val="24"/>
        </w:rPr>
        <w:t>Belakang</w:t>
      </w:r>
      <w:bookmarkEnd w:id="2"/>
      <w:bookmarkEnd w:id="3"/>
      <w:proofErr w:type="spellEnd"/>
    </w:p>
    <w:p w14:paraId="1AB1C68C" w14:textId="77777777" w:rsidR="00FC64EE" w:rsidRPr="00FC64EE" w:rsidRDefault="00FC64EE" w:rsidP="00FC64EE">
      <w:pPr>
        <w:pStyle w:val="ListParagraph"/>
        <w:jc w:val="both"/>
        <w:outlineLvl w:val="1"/>
        <w:rPr>
          <w:rFonts w:asciiTheme="majorBidi" w:hAnsiTheme="majorBidi" w:cstheme="majorBidi"/>
          <w:sz w:val="24"/>
          <w:szCs w:val="24"/>
        </w:rPr>
      </w:pPr>
    </w:p>
    <w:p w14:paraId="20207C7C" w14:textId="497FDEDC" w:rsidR="00FC64EE" w:rsidRDefault="00D92FC8" w:rsidP="00FC64EE">
      <w:pPr>
        <w:pStyle w:val="ListParagraph"/>
        <w:ind w:firstLine="720"/>
        <w:jc w:val="both"/>
        <w:outlineLvl w:val="1"/>
        <w:rPr>
          <w:rFonts w:asciiTheme="majorBidi" w:hAnsiTheme="majorBidi" w:cstheme="majorBidi"/>
          <w:sz w:val="24"/>
          <w:szCs w:val="24"/>
        </w:rPr>
      </w:pPr>
      <w:bookmarkStart w:id="4" w:name="_Toc192779845"/>
      <w:r w:rsidRPr="00FC64EE">
        <w:rPr>
          <w:rFonts w:asciiTheme="majorBidi" w:hAnsiTheme="majorBidi" w:cstheme="majorBidi"/>
          <w:sz w:val="24"/>
          <w:szCs w:val="24"/>
        </w:rPr>
        <w:t xml:space="preserve">Dalam </w:t>
      </w:r>
      <w:proofErr w:type="spellStart"/>
      <w:r w:rsidRPr="00FC64EE">
        <w:rPr>
          <w:rFonts w:asciiTheme="majorBidi" w:hAnsiTheme="majorBidi" w:cstheme="majorBidi"/>
          <w:sz w:val="24"/>
          <w:szCs w:val="24"/>
        </w:rPr>
        <w:t>kehidupan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sehari-hari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pencatatan</w:t>
      </w:r>
      <w:proofErr w:type="spellEnd"/>
      <w:r w:rsidRPr="00FC64EE">
        <w:rPr>
          <w:rFonts w:asciiTheme="majorBidi" w:hAnsiTheme="majorBidi" w:cstheme="majorBidi"/>
          <w:sz w:val="24"/>
          <w:szCs w:val="24"/>
        </w:rPr>
        <w:t xml:space="preserve"> daftar </w:t>
      </w:r>
      <w:proofErr w:type="spellStart"/>
      <w:r w:rsidRPr="00FC64EE">
        <w:rPr>
          <w:rFonts w:asciiTheme="majorBidi" w:hAnsiTheme="majorBidi" w:cstheme="majorBidi"/>
          <w:sz w:val="24"/>
          <w:szCs w:val="24"/>
        </w:rPr>
        <w:t>belanja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merupakan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hal</w:t>
      </w:r>
      <w:proofErr w:type="spellEnd"/>
      <w:r w:rsidRPr="00FC64EE">
        <w:rPr>
          <w:rFonts w:asciiTheme="majorBidi" w:hAnsiTheme="majorBidi" w:cstheme="majorBidi"/>
          <w:sz w:val="24"/>
          <w:szCs w:val="24"/>
        </w:rPr>
        <w:t xml:space="preserve"> yang </w:t>
      </w:r>
      <w:proofErr w:type="spellStart"/>
      <w:r w:rsidRPr="00FC64EE">
        <w:rPr>
          <w:rFonts w:asciiTheme="majorBidi" w:hAnsiTheme="majorBidi" w:cstheme="majorBidi"/>
          <w:sz w:val="24"/>
          <w:szCs w:val="24"/>
        </w:rPr>
        <w:t>umum</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dilakukan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untuk</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memastikan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kebutuhan</w:t>
      </w:r>
      <w:proofErr w:type="spellEnd"/>
      <w:r w:rsidRPr="00FC64EE">
        <w:rPr>
          <w:rFonts w:asciiTheme="majorBidi" w:hAnsiTheme="majorBidi" w:cstheme="majorBidi"/>
          <w:sz w:val="24"/>
          <w:szCs w:val="24"/>
        </w:rPr>
        <w:t xml:space="preserve"> yang </w:t>
      </w:r>
      <w:proofErr w:type="spellStart"/>
      <w:r w:rsidRPr="00FC64EE">
        <w:rPr>
          <w:rFonts w:asciiTheme="majorBidi" w:hAnsiTheme="majorBidi" w:cstheme="majorBidi"/>
          <w:sz w:val="24"/>
          <w:szCs w:val="24"/>
        </w:rPr>
        <w:t>diperlukan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dapat</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dibeli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tanpa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ada</w:t>
      </w:r>
      <w:proofErr w:type="spellEnd"/>
      <w:r w:rsidRPr="00FC64EE">
        <w:rPr>
          <w:rFonts w:asciiTheme="majorBidi" w:hAnsiTheme="majorBidi" w:cstheme="majorBidi"/>
          <w:sz w:val="24"/>
          <w:szCs w:val="24"/>
        </w:rPr>
        <w:t xml:space="preserve"> yang </w:t>
      </w:r>
      <w:proofErr w:type="spellStart"/>
      <w:r w:rsidRPr="00FC64EE">
        <w:rPr>
          <w:rFonts w:asciiTheme="majorBidi" w:hAnsiTheme="majorBidi" w:cstheme="majorBidi"/>
          <w:sz w:val="24"/>
          <w:szCs w:val="24"/>
        </w:rPr>
        <w:t>terlewat</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Namun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pencatatan</w:t>
      </w:r>
      <w:proofErr w:type="spellEnd"/>
      <w:r w:rsidRPr="00FC64EE">
        <w:rPr>
          <w:rFonts w:asciiTheme="majorBidi" w:hAnsiTheme="majorBidi" w:cstheme="majorBidi"/>
          <w:sz w:val="24"/>
          <w:szCs w:val="24"/>
        </w:rPr>
        <w:t xml:space="preserve"> daftar </w:t>
      </w:r>
      <w:proofErr w:type="spellStart"/>
      <w:r w:rsidRPr="00FC64EE">
        <w:rPr>
          <w:rFonts w:asciiTheme="majorBidi" w:hAnsiTheme="majorBidi" w:cstheme="majorBidi"/>
          <w:sz w:val="24"/>
          <w:szCs w:val="24"/>
        </w:rPr>
        <w:t>belanja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secara</w:t>
      </w:r>
      <w:proofErr w:type="spellEnd"/>
      <w:r w:rsidRPr="00FC64EE">
        <w:rPr>
          <w:rFonts w:asciiTheme="majorBidi" w:hAnsiTheme="majorBidi" w:cstheme="majorBidi"/>
          <w:sz w:val="24"/>
          <w:szCs w:val="24"/>
        </w:rPr>
        <w:t xml:space="preserve"> manual </w:t>
      </w:r>
      <w:proofErr w:type="spellStart"/>
      <w:r w:rsidRPr="00FC64EE">
        <w:rPr>
          <w:rFonts w:asciiTheme="majorBidi" w:hAnsiTheme="majorBidi" w:cstheme="majorBidi"/>
          <w:sz w:val="24"/>
          <w:szCs w:val="24"/>
        </w:rPr>
        <w:t>dapat</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menimbulkan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berbagai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permasalahan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seperti</w:t>
      </w:r>
      <w:proofErr w:type="spellEnd"/>
      <w:r w:rsidRPr="00FC64EE">
        <w:rPr>
          <w:rFonts w:asciiTheme="majorBidi" w:hAnsiTheme="majorBidi" w:cstheme="majorBidi"/>
          <w:sz w:val="24"/>
          <w:szCs w:val="24"/>
        </w:rPr>
        <w:t xml:space="preserve"> daftar yang </w:t>
      </w:r>
      <w:proofErr w:type="spellStart"/>
      <w:r w:rsidRPr="00FC64EE">
        <w:rPr>
          <w:rFonts w:asciiTheme="majorBidi" w:hAnsiTheme="majorBidi" w:cstheme="majorBidi"/>
          <w:sz w:val="24"/>
          <w:szCs w:val="24"/>
        </w:rPr>
        <w:t>tercecer</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sulit</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diperbarui</w:t>
      </w:r>
      <w:proofErr w:type="spellEnd"/>
      <w:r w:rsidRPr="00FC64EE">
        <w:rPr>
          <w:rFonts w:asciiTheme="majorBidi" w:hAnsiTheme="majorBidi" w:cstheme="majorBidi"/>
          <w:sz w:val="24"/>
          <w:szCs w:val="24"/>
        </w:rPr>
        <w:t xml:space="preserve">, dan </w:t>
      </w:r>
      <w:proofErr w:type="spellStart"/>
      <w:r w:rsidRPr="00FC64EE">
        <w:rPr>
          <w:rFonts w:asciiTheme="majorBidi" w:hAnsiTheme="majorBidi" w:cstheme="majorBidi"/>
          <w:sz w:val="24"/>
          <w:szCs w:val="24"/>
        </w:rPr>
        <w:t>kurang</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efisien</w:t>
      </w:r>
      <w:proofErr w:type="spellEnd"/>
      <w:r w:rsidRPr="00FC64EE">
        <w:rPr>
          <w:rFonts w:asciiTheme="majorBidi" w:hAnsiTheme="majorBidi" w:cstheme="majorBidi"/>
          <w:sz w:val="24"/>
          <w:szCs w:val="24"/>
        </w:rPr>
        <w:t xml:space="preserve">. Oleh </w:t>
      </w:r>
      <w:proofErr w:type="spellStart"/>
      <w:r w:rsidRPr="00FC64EE">
        <w:rPr>
          <w:rFonts w:asciiTheme="majorBidi" w:hAnsiTheme="majorBidi" w:cstheme="majorBidi"/>
          <w:sz w:val="24"/>
          <w:szCs w:val="24"/>
        </w:rPr>
        <w:t>karena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itu</w:t>
      </w:r>
      <w:proofErr w:type="spellEnd"/>
      <w:r w:rsidRPr="00FC64EE">
        <w:rPr>
          <w:rFonts w:asciiTheme="majorBidi" w:hAnsiTheme="majorBidi" w:cstheme="majorBidi"/>
          <w:sz w:val="24"/>
          <w:szCs w:val="24"/>
        </w:rPr>
        <w:t>, di</w:t>
      </w:r>
      <w:r w:rsidRPr="00FC64EE">
        <w:rPr>
          <w:rFonts w:asciiTheme="majorBidi" w:hAnsiTheme="majorBidi" w:cstheme="majorBidi"/>
          <w:sz w:val="24"/>
          <w:szCs w:val="24"/>
          <w:lang w:val="id-ID"/>
        </w:rPr>
        <w:t xml:space="preserve">berikan </w:t>
      </w:r>
      <w:proofErr w:type="spellStart"/>
      <w:r w:rsidRPr="00FC64EE">
        <w:rPr>
          <w:rFonts w:asciiTheme="majorBidi" w:hAnsiTheme="majorBidi" w:cstheme="majorBidi"/>
          <w:sz w:val="24"/>
          <w:szCs w:val="24"/>
        </w:rPr>
        <w:t>solusi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berbasis</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teknologi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untuk</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membantu</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mengelola</w:t>
      </w:r>
      <w:proofErr w:type="spellEnd"/>
      <w:r w:rsidRPr="00FC64EE">
        <w:rPr>
          <w:rFonts w:asciiTheme="majorBidi" w:hAnsiTheme="majorBidi" w:cstheme="majorBidi"/>
          <w:sz w:val="24"/>
          <w:szCs w:val="24"/>
        </w:rPr>
        <w:t xml:space="preserve"> daftar </w:t>
      </w:r>
      <w:proofErr w:type="spellStart"/>
      <w:r w:rsidRPr="00FC64EE">
        <w:rPr>
          <w:rFonts w:asciiTheme="majorBidi" w:hAnsiTheme="majorBidi" w:cstheme="majorBidi"/>
          <w:sz w:val="24"/>
          <w:szCs w:val="24"/>
        </w:rPr>
        <w:t>belanja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dengan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lebih</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mudah</w:t>
      </w:r>
      <w:proofErr w:type="spellEnd"/>
      <w:r w:rsidRPr="00FC64EE">
        <w:rPr>
          <w:rFonts w:asciiTheme="majorBidi" w:hAnsiTheme="majorBidi" w:cstheme="majorBidi"/>
          <w:sz w:val="24"/>
          <w:szCs w:val="24"/>
        </w:rPr>
        <w:t xml:space="preserve"> dan </w:t>
      </w:r>
      <w:proofErr w:type="spellStart"/>
      <w:r w:rsidRPr="00FC64EE">
        <w:rPr>
          <w:rFonts w:asciiTheme="majorBidi" w:hAnsiTheme="majorBidi" w:cstheme="majorBidi"/>
          <w:sz w:val="24"/>
          <w:szCs w:val="24"/>
        </w:rPr>
        <w:t>terstruktur</w:t>
      </w:r>
      <w:proofErr w:type="spellEnd"/>
      <w:r w:rsidRPr="00FC64EE">
        <w:rPr>
          <w:rFonts w:asciiTheme="majorBidi" w:hAnsiTheme="majorBidi" w:cstheme="majorBidi"/>
          <w:sz w:val="24"/>
          <w:szCs w:val="24"/>
        </w:rPr>
        <w:t>.</w:t>
      </w:r>
      <w:bookmarkStart w:id="5" w:name="_Toc192753023"/>
      <w:bookmarkEnd w:id="4"/>
    </w:p>
    <w:p w14:paraId="49957690" w14:textId="77777777" w:rsidR="00FC64EE" w:rsidRDefault="00FC64EE" w:rsidP="00FC64EE">
      <w:pPr>
        <w:pStyle w:val="ListParagraph"/>
        <w:jc w:val="both"/>
        <w:outlineLvl w:val="1"/>
        <w:rPr>
          <w:rFonts w:asciiTheme="majorBidi" w:hAnsiTheme="majorBidi" w:cstheme="majorBidi"/>
          <w:sz w:val="24"/>
          <w:szCs w:val="24"/>
        </w:rPr>
      </w:pPr>
    </w:p>
    <w:p w14:paraId="6108E6C4" w14:textId="594EA937" w:rsidR="00FC64EE" w:rsidRPr="00FC64EE" w:rsidRDefault="008648E9" w:rsidP="000B0237">
      <w:pPr>
        <w:pStyle w:val="ListParagraph"/>
        <w:numPr>
          <w:ilvl w:val="1"/>
          <w:numId w:val="7"/>
        </w:numPr>
        <w:jc w:val="both"/>
        <w:outlineLvl w:val="1"/>
        <w:rPr>
          <w:rFonts w:asciiTheme="majorBidi" w:hAnsiTheme="majorBidi" w:cstheme="majorBidi"/>
          <w:b/>
          <w:bCs/>
          <w:sz w:val="24"/>
          <w:szCs w:val="24"/>
        </w:rPr>
      </w:pPr>
      <w:bookmarkStart w:id="6" w:name="_Toc192779846"/>
      <w:r w:rsidRPr="00FC64EE">
        <w:rPr>
          <w:rFonts w:asciiTheme="majorBidi" w:hAnsiTheme="majorBidi" w:cstheme="majorBidi"/>
          <w:b/>
          <w:bCs/>
          <w:sz w:val="24"/>
          <w:szCs w:val="24"/>
        </w:rPr>
        <w:t>Tujuan</w:t>
      </w:r>
      <w:bookmarkEnd w:id="5"/>
      <w:bookmarkEnd w:id="6"/>
    </w:p>
    <w:p w14:paraId="39BE9A58" w14:textId="77777777" w:rsidR="00FC64EE" w:rsidRPr="00FC64EE" w:rsidRDefault="00FC64EE" w:rsidP="00FC64EE">
      <w:pPr>
        <w:pStyle w:val="ListParagraph"/>
        <w:jc w:val="both"/>
        <w:outlineLvl w:val="1"/>
        <w:rPr>
          <w:rFonts w:asciiTheme="majorBidi" w:hAnsiTheme="majorBidi" w:cstheme="majorBidi"/>
          <w:sz w:val="24"/>
          <w:szCs w:val="24"/>
        </w:rPr>
      </w:pPr>
    </w:p>
    <w:p w14:paraId="06A08F39" w14:textId="3CAA9BEE" w:rsidR="00FC64EE" w:rsidRDefault="00D92FC8" w:rsidP="00FC64EE">
      <w:pPr>
        <w:pStyle w:val="ListParagraph"/>
        <w:ind w:firstLine="720"/>
        <w:jc w:val="both"/>
        <w:outlineLvl w:val="1"/>
        <w:rPr>
          <w:rStyle w:val="sw"/>
          <w:rFonts w:asciiTheme="majorBidi" w:hAnsiTheme="majorBidi" w:cstheme="majorBidi"/>
          <w:sz w:val="24"/>
          <w:szCs w:val="24"/>
          <w:shd w:val="clear" w:color="auto" w:fill="FFFFFF"/>
          <w:lang w:val="id-ID"/>
        </w:rPr>
      </w:pPr>
      <w:bookmarkStart w:id="7" w:name="_Toc192779847"/>
      <w:r w:rsidRPr="00FC64EE">
        <w:rPr>
          <w:rStyle w:val="sw"/>
          <w:rFonts w:asciiTheme="majorBidi" w:hAnsiTheme="majorBidi" w:cstheme="majorBidi"/>
          <w:sz w:val="24"/>
          <w:szCs w:val="24"/>
          <w:shd w:val="clear" w:color="auto" w:fill="FFFFFF"/>
        </w:rPr>
        <w:t>Tujuan</w:t>
      </w:r>
      <w:r w:rsidRPr="00FC64EE">
        <w:rPr>
          <w:rFonts w:asciiTheme="majorBidi" w:hAnsiTheme="majorBidi" w:cstheme="majorBidi"/>
          <w:sz w:val="24"/>
          <w:szCs w:val="24"/>
          <w:shd w:val="clear" w:color="auto" w:fill="FFFFFF"/>
        </w:rPr>
        <w:t xml:space="preserve"> </w:t>
      </w:r>
      <w:proofErr w:type="spellStart"/>
      <w:r w:rsidRPr="00FC64EE">
        <w:rPr>
          <w:rStyle w:val="sw"/>
          <w:rFonts w:asciiTheme="majorBidi" w:hAnsiTheme="majorBidi" w:cstheme="majorBidi"/>
          <w:sz w:val="24"/>
          <w:szCs w:val="24"/>
          <w:shd w:val="clear" w:color="auto" w:fill="FFFFFF"/>
        </w:rPr>
        <w:t>utama</w:t>
      </w:r>
      <w:proofErr w:type="spellEnd"/>
      <w:r w:rsidRPr="00FC64EE">
        <w:rPr>
          <w:rFonts w:asciiTheme="majorBidi" w:hAnsiTheme="majorBidi" w:cstheme="majorBidi"/>
          <w:sz w:val="24"/>
          <w:szCs w:val="24"/>
          <w:shd w:val="clear" w:color="auto" w:fill="FFFFFF"/>
        </w:rPr>
        <w:t xml:space="preserve"> </w:t>
      </w:r>
      <w:proofErr w:type="spellStart"/>
      <w:r w:rsidRPr="00FC64EE">
        <w:rPr>
          <w:rStyle w:val="sw"/>
          <w:rFonts w:asciiTheme="majorBidi" w:hAnsiTheme="majorBidi" w:cstheme="majorBidi"/>
          <w:sz w:val="24"/>
          <w:szCs w:val="24"/>
          <w:shd w:val="clear" w:color="auto" w:fill="FFFFFF"/>
        </w:rPr>
        <w:t>dari</w:t>
      </w:r>
      <w:proofErr w:type="spellEnd"/>
      <w:r w:rsidRPr="00FC64EE">
        <w:rPr>
          <w:rFonts w:asciiTheme="majorBidi" w:hAnsiTheme="majorBidi" w:cstheme="majorBidi"/>
          <w:sz w:val="24"/>
          <w:szCs w:val="24"/>
          <w:shd w:val="clear" w:color="auto" w:fill="FFFFFF"/>
        </w:rPr>
        <w:t xml:space="preserve"> </w:t>
      </w:r>
      <w:r w:rsidRPr="00FC64EE">
        <w:rPr>
          <w:rStyle w:val="sw"/>
          <w:rFonts w:asciiTheme="majorBidi" w:hAnsiTheme="majorBidi" w:cstheme="majorBidi"/>
          <w:sz w:val="24"/>
          <w:szCs w:val="24"/>
          <w:shd w:val="clear" w:color="auto" w:fill="FFFFFF"/>
        </w:rPr>
        <w:t>pr</w:t>
      </w:r>
      <w:r w:rsidRPr="00FC64EE">
        <w:rPr>
          <w:rStyle w:val="sw"/>
          <w:rFonts w:asciiTheme="majorBidi" w:hAnsiTheme="majorBidi" w:cstheme="majorBidi"/>
          <w:sz w:val="24"/>
          <w:szCs w:val="24"/>
          <w:shd w:val="clear" w:color="auto" w:fill="FFFFFF"/>
          <w:lang w:val="id-ID"/>
        </w:rPr>
        <w:t>oject</w:t>
      </w:r>
      <w:r w:rsidRPr="00FC64EE">
        <w:rPr>
          <w:rFonts w:asciiTheme="majorBidi" w:hAnsiTheme="majorBidi" w:cstheme="majorBidi"/>
          <w:sz w:val="24"/>
          <w:szCs w:val="24"/>
          <w:shd w:val="clear" w:color="auto" w:fill="FFFFFF"/>
        </w:rPr>
        <w:t xml:space="preserve"> </w:t>
      </w:r>
      <w:proofErr w:type="spellStart"/>
      <w:r w:rsidRPr="00FC64EE">
        <w:rPr>
          <w:rStyle w:val="sw"/>
          <w:rFonts w:asciiTheme="majorBidi" w:hAnsiTheme="majorBidi" w:cstheme="majorBidi"/>
          <w:sz w:val="24"/>
          <w:szCs w:val="24"/>
          <w:shd w:val="clear" w:color="auto" w:fill="FFFFFF"/>
        </w:rPr>
        <w:t>ini</w:t>
      </w:r>
      <w:proofErr w:type="spellEnd"/>
      <w:r w:rsidRPr="00FC64EE">
        <w:rPr>
          <w:rFonts w:asciiTheme="majorBidi" w:hAnsiTheme="majorBidi" w:cstheme="majorBidi"/>
          <w:sz w:val="24"/>
          <w:szCs w:val="24"/>
          <w:shd w:val="clear" w:color="auto" w:fill="FFFFFF"/>
        </w:rPr>
        <w:t xml:space="preserve"> </w:t>
      </w:r>
      <w:proofErr w:type="spellStart"/>
      <w:r w:rsidRPr="00FC64EE">
        <w:rPr>
          <w:rStyle w:val="sw"/>
          <w:rFonts w:asciiTheme="majorBidi" w:hAnsiTheme="majorBidi" w:cstheme="majorBidi"/>
          <w:sz w:val="24"/>
          <w:szCs w:val="24"/>
          <w:shd w:val="clear" w:color="auto" w:fill="FFFFFF"/>
        </w:rPr>
        <w:t>adalah</w:t>
      </w:r>
      <w:proofErr w:type="spellEnd"/>
      <w:r w:rsidRPr="00FC64EE">
        <w:rPr>
          <w:rFonts w:asciiTheme="majorBidi" w:hAnsiTheme="majorBidi" w:cstheme="majorBidi"/>
          <w:sz w:val="24"/>
          <w:szCs w:val="24"/>
          <w:shd w:val="clear" w:color="auto" w:fill="FFFFFF"/>
        </w:rPr>
        <w:t xml:space="preserve"> </w:t>
      </w:r>
      <w:proofErr w:type="spellStart"/>
      <w:r w:rsidRPr="00FC64EE">
        <w:rPr>
          <w:rStyle w:val="sw"/>
          <w:rFonts w:asciiTheme="majorBidi" w:hAnsiTheme="majorBidi" w:cstheme="majorBidi"/>
          <w:sz w:val="24"/>
          <w:szCs w:val="24"/>
          <w:shd w:val="clear" w:color="auto" w:fill="FFFFFF"/>
        </w:rPr>
        <w:t>untuk</w:t>
      </w:r>
      <w:proofErr w:type="spellEnd"/>
      <w:r w:rsidRPr="00FC64EE">
        <w:rPr>
          <w:rFonts w:asciiTheme="majorBidi" w:hAnsiTheme="majorBidi" w:cstheme="majorBidi"/>
          <w:sz w:val="24"/>
          <w:szCs w:val="24"/>
          <w:shd w:val="clear" w:color="auto" w:fill="FFFFFF"/>
        </w:rPr>
        <w:t xml:space="preserve"> </w:t>
      </w:r>
      <w:proofErr w:type="spellStart"/>
      <w:r w:rsidRPr="00FC64EE">
        <w:rPr>
          <w:rStyle w:val="sw"/>
          <w:rFonts w:asciiTheme="majorBidi" w:hAnsiTheme="majorBidi" w:cstheme="majorBidi"/>
          <w:sz w:val="24"/>
          <w:szCs w:val="24"/>
          <w:shd w:val="clear" w:color="auto" w:fill="FFFFFF"/>
        </w:rPr>
        <w:t>mengembangkan</w:t>
      </w:r>
      <w:proofErr w:type="spellEnd"/>
      <w:r w:rsidRPr="00FC64EE">
        <w:rPr>
          <w:rFonts w:asciiTheme="majorBidi" w:hAnsiTheme="majorBidi" w:cstheme="majorBidi"/>
          <w:sz w:val="24"/>
          <w:szCs w:val="24"/>
          <w:shd w:val="clear" w:color="auto" w:fill="FFFFFF"/>
        </w:rPr>
        <w:t xml:space="preserve"> </w:t>
      </w:r>
      <w:proofErr w:type="spellStart"/>
      <w:r w:rsidRPr="00FC64EE">
        <w:rPr>
          <w:rStyle w:val="sw"/>
          <w:rFonts w:asciiTheme="majorBidi" w:hAnsiTheme="majorBidi" w:cstheme="majorBidi"/>
          <w:sz w:val="24"/>
          <w:szCs w:val="24"/>
          <w:shd w:val="clear" w:color="auto" w:fill="FFFFFF"/>
        </w:rPr>
        <w:t>aplikasi</w:t>
      </w:r>
      <w:proofErr w:type="spellEnd"/>
      <w:r w:rsidRPr="00FC64EE">
        <w:rPr>
          <w:rFonts w:asciiTheme="majorBidi" w:hAnsiTheme="majorBidi" w:cstheme="majorBidi"/>
          <w:sz w:val="24"/>
          <w:szCs w:val="24"/>
          <w:shd w:val="clear" w:color="auto" w:fill="FFFFFF"/>
        </w:rPr>
        <w:t xml:space="preserve"> </w:t>
      </w:r>
      <w:r w:rsidRPr="00FC64EE">
        <w:rPr>
          <w:rStyle w:val="sw"/>
          <w:rFonts w:asciiTheme="majorBidi" w:hAnsiTheme="majorBidi" w:cstheme="majorBidi"/>
          <w:sz w:val="24"/>
          <w:szCs w:val="24"/>
          <w:shd w:val="clear" w:color="auto" w:fill="FFFFFF"/>
        </w:rPr>
        <w:t>daftar</w:t>
      </w:r>
      <w:r w:rsidRPr="00FC64EE">
        <w:rPr>
          <w:rFonts w:asciiTheme="majorBidi" w:hAnsiTheme="majorBidi" w:cstheme="majorBidi"/>
          <w:sz w:val="24"/>
          <w:szCs w:val="24"/>
          <w:shd w:val="clear" w:color="auto" w:fill="FFFFFF"/>
        </w:rPr>
        <w:t xml:space="preserve"> </w:t>
      </w:r>
      <w:proofErr w:type="spellStart"/>
      <w:r w:rsidRPr="00FC64EE">
        <w:rPr>
          <w:rStyle w:val="sw"/>
          <w:rFonts w:asciiTheme="majorBidi" w:hAnsiTheme="majorBidi" w:cstheme="majorBidi"/>
          <w:sz w:val="24"/>
          <w:szCs w:val="24"/>
          <w:shd w:val="clear" w:color="auto" w:fill="FFFFFF"/>
        </w:rPr>
        <w:t>belanja</w:t>
      </w:r>
      <w:proofErr w:type="spellEnd"/>
      <w:r w:rsidRPr="00FC64EE">
        <w:rPr>
          <w:rFonts w:asciiTheme="majorBidi" w:hAnsiTheme="majorBidi" w:cstheme="majorBidi"/>
          <w:sz w:val="24"/>
          <w:szCs w:val="24"/>
          <w:shd w:val="clear" w:color="auto" w:fill="FFFFFF"/>
        </w:rPr>
        <w:t xml:space="preserve"> </w:t>
      </w:r>
      <w:proofErr w:type="spellStart"/>
      <w:r w:rsidRPr="00FC64EE">
        <w:rPr>
          <w:rStyle w:val="sw"/>
          <w:rFonts w:asciiTheme="majorBidi" w:hAnsiTheme="majorBidi" w:cstheme="majorBidi"/>
          <w:sz w:val="24"/>
          <w:szCs w:val="24"/>
          <w:shd w:val="clear" w:color="auto" w:fill="FFFFFF"/>
        </w:rPr>
        <w:t>berbasis</w:t>
      </w:r>
      <w:proofErr w:type="spellEnd"/>
      <w:r w:rsidRPr="00FC64EE">
        <w:rPr>
          <w:rStyle w:val="sw"/>
          <w:rFonts w:asciiTheme="majorBidi" w:hAnsiTheme="majorBidi" w:cstheme="majorBidi"/>
          <w:sz w:val="24"/>
          <w:szCs w:val="24"/>
          <w:shd w:val="clear" w:color="auto" w:fill="FFFFFF"/>
          <w:lang w:val="id-ID"/>
        </w:rPr>
        <w:t xml:space="preserve"> python. Ini memudahkan pengguna untuk mengelola dan mengakses daftar belanja dan juga memudahkan pengguna untuk menambah, menghapus, dan melihat daftar belanja. Selain itu project ini juga bertujuan meningkatkan pemahaman tentang implementasi struktur data array. Selain itu juga penggunaan loop dan rekrusi dapat meningkatkan efisiensi pemrosesan data.</w:t>
      </w:r>
      <w:bookmarkStart w:id="8" w:name="_Toc192753024"/>
      <w:bookmarkEnd w:id="7"/>
    </w:p>
    <w:p w14:paraId="782CD6E5" w14:textId="77777777" w:rsidR="00FC64EE" w:rsidRPr="00FC64EE" w:rsidRDefault="00FC64EE" w:rsidP="00FC64EE">
      <w:pPr>
        <w:pStyle w:val="ListParagraph"/>
        <w:jc w:val="both"/>
        <w:outlineLvl w:val="1"/>
        <w:rPr>
          <w:rStyle w:val="sw"/>
          <w:rFonts w:asciiTheme="majorBidi" w:hAnsiTheme="majorBidi" w:cstheme="majorBidi"/>
          <w:sz w:val="24"/>
          <w:szCs w:val="24"/>
        </w:rPr>
      </w:pPr>
    </w:p>
    <w:p w14:paraId="1BA7A364" w14:textId="6C39A0EB" w:rsidR="00FC64EE" w:rsidRDefault="008648E9" w:rsidP="000B0237">
      <w:pPr>
        <w:pStyle w:val="ListParagraph"/>
        <w:numPr>
          <w:ilvl w:val="1"/>
          <w:numId w:val="7"/>
        </w:numPr>
        <w:jc w:val="both"/>
        <w:outlineLvl w:val="1"/>
        <w:rPr>
          <w:rFonts w:asciiTheme="majorBidi" w:hAnsiTheme="majorBidi" w:cstheme="majorBidi"/>
          <w:b/>
          <w:bCs/>
          <w:sz w:val="24"/>
          <w:szCs w:val="24"/>
        </w:rPr>
      </w:pPr>
      <w:bookmarkStart w:id="9" w:name="_Toc192779848"/>
      <w:proofErr w:type="spellStart"/>
      <w:r w:rsidRPr="00FC64EE">
        <w:rPr>
          <w:rFonts w:asciiTheme="majorBidi" w:hAnsiTheme="majorBidi" w:cstheme="majorBidi"/>
          <w:b/>
          <w:bCs/>
          <w:sz w:val="24"/>
          <w:szCs w:val="24"/>
        </w:rPr>
        <w:t>Rumusan</w:t>
      </w:r>
      <w:proofErr w:type="spellEnd"/>
      <w:r w:rsidRPr="00FC64EE">
        <w:rPr>
          <w:rFonts w:asciiTheme="majorBidi" w:hAnsiTheme="majorBidi" w:cstheme="majorBidi"/>
          <w:b/>
          <w:bCs/>
          <w:sz w:val="24"/>
          <w:szCs w:val="24"/>
        </w:rPr>
        <w:t xml:space="preserve"> Masalah</w:t>
      </w:r>
      <w:bookmarkEnd w:id="8"/>
      <w:bookmarkEnd w:id="9"/>
      <w:r w:rsidR="00FC64EE" w:rsidRPr="00FC64EE">
        <w:rPr>
          <w:rFonts w:asciiTheme="majorBidi" w:hAnsiTheme="majorBidi" w:cstheme="majorBidi"/>
          <w:b/>
          <w:bCs/>
          <w:sz w:val="24"/>
          <w:szCs w:val="24"/>
        </w:rPr>
        <w:t xml:space="preserve"> </w:t>
      </w:r>
    </w:p>
    <w:p w14:paraId="79DF5339" w14:textId="77777777" w:rsidR="00FC64EE" w:rsidRPr="00FC64EE" w:rsidRDefault="00FC64EE" w:rsidP="00FC64EE">
      <w:pPr>
        <w:pStyle w:val="ListParagraph"/>
        <w:jc w:val="both"/>
        <w:outlineLvl w:val="1"/>
        <w:rPr>
          <w:rFonts w:asciiTheme="majorBidi" w:hAnsiTheme="majorBidi" w:cstheme="majorBidi"/>
          <w:b/>
          <w:bCs/>
          <w:sz w:val="24"/>
          <w:szCs w:val="24"/>
        </w:rPr>
      </w:pPr>
    </w:p>
    <w:p w14:paraId="1F218E5E" w14:textId="77777777" w:rsidR="00FC64EE" w:rsidRDefault="00D92FC8" w:rsidP="000B0237">
      <w:pPr>
        <w:pStyle w:val="ListParagraph"/>
        <w:numPr>
          <w:ilvl w:val="0"/>
          <w:numId w:val="8"/>
        </w:numPr>
        <w:jc w:val="both"/>
        <w:outlineLvl w:val="1"/>
        <w:rPr>
          <w:rFonts w:asciiTheme="majorBidi" w:hAnsiTheme="majorBidi" w:cstheme="majorBidi"/>
          <w:sz w:val="24"/>
          <w:szCs w:val="24"/>
          <w:lang w:val="id-ID"/>
        </w:rPr>
      </w:pPr>
      <w:bookmarkStart w:id="10" w:name="_Toc192779849"/>
      <w:r w:rsidRPr="00FC64EE">
        <w:rPr>
          <w:rFonts w:asciiTheme="majorBidi" w:hAnsiTheme="majorBidi" w:cstheme="majorBidi"/>
          <w:sz w:val="24"/>
          <w:szCs w:val="24"/>
          <w:lang w:val="id-ID"/>
        </w:rPr>
        <w:t>Bagaimana cara mengimplementasikan struktur data array dalam program?</w:t>
      </w:r>
      <w:bookmarkEnd w:id="10"/>
    </w:p>
    <w:p w14:paraId="1BA540CA" w14:textId="77777777" w:rsidR="00FC64EE" w:rsidRDefault="00D92FC8" w:rsidP="000B0237">
      <w:pPr>
        <w:pStyle w:val="ListParagraph"/>
        <w:numPr>
          <w:ilvl w:val="0"/>
          <w:numId w:val="8"/>
        </w:numPr>
        <w:jc w:val="both"/>
        <w:outlineLvl w:val="1"/>
        <w:rPr>
          <w:rFonts w:asciiTheme="majorBidi" w:hAnsiTheme="majorBidi" w:cstheme="majorBidi"/>
          <w:sz w:val="24"/>
          <w:szCs w:val="24"/>
          <w:lang w:val="id-ID"/>
        </w:rPr>
      </w:pPr>
      <w:bookmarkStart w:id="11" w:name="_Toc192779850"/>
      <w:r w:rsidRPr="00FC64EE">
        <w:rPr>
          <w:rFonts w:asciiTheme="majorBidi" w:hAnsiTheme="majorBidi" w:cstheme="majorBidi"/>
          <w:sz w:val="24"/>
          <w:szCs w:val="24"/>
          <w:lang w:val="id-ID"/>
        </w:rPr>
        <w:t>Bagaimana penerapan rekursi dan perulangan dalam pemrogaman python?</w:t>
      </w:r>
      <w:bookmarkEnd w:id="11"/>
    </w:p>
    <w:p w14:paraId="0130DE4B" w14:textId="00B43015" w:rsidR="008648E9" w:rsidRPr="00FC64EE" w:rsidRDefault="00D92FC8" w:rsidP="000B0237">
      <w:pPr>
        <w:pStyle w:val="ListParagraph"/>
        <w:numPr>
          <w:ilvl w:val="0"/>
          <w:numId w:val="8"/>
        </w:numPr>
        <w:jc w:val="both"/>
        <w:outlineLvl w:val="1"/>
        <w:rPr>
          <w:rFonts w:asciiTheme="majorBidi" w:hAnsiTheme="majorBidi" w:cstheme="majorBidi"/>
          <w:sz w:val="24"/>
          <w:szCs w:val="24"/>
        </w:rPr>
      </w:pPr>
      <w:bookmarkStart w:id="12" w:name="_Toc192779851"/>
      <w:proofErr w:type="spellStart"/>
      <w:r w:rsidRPr="00FC64EE">
        <w:rPr>
          <w:rFonts w:asciiTheme="majorBidi" w:hAnsiTheme="majorBidi" w:cstheme="majorBidi"/>
          <w:sz w:val="24"/>
          <w:szCs w:val="24"/>
        </w:rPr>
        <w:t>Bagaimana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cara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mengoptimalkan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pengelolaan</w:t>
      </w:r>
      <w:proofErr w:type="spellEnd"/>
      <w:r w:rsidRPr="00FC64EE">
        <w:rPr>
          <w:rFonts w:asciiTheme="majorBidi" w:hAnsiTheme="majorBidi" w:cstheme="majorBidi"/>
          <w:sz w:val="24"/>
          <w:szCs w:val="24"/>
        </w:rPr>
        <w:t xml:space="preserve"> daftar </w:t>
      </w:r>
      <w:proofErr w:type="spellStart"/>
      <w:r w:rsidRPr="00FC64EE">
        <w:rPr>
          <w:rFonts w:asciiTheme="majorBidi" w:hAnsiTheme="majorBidi" w:cstheme="majorBidi"/>
          <w:sz w:val="24"/>
          <w:szCs w:val="24"/>
        </w:rPr>
        <w:t>belanja</w:t>
      </w:r>
      <w:proofErr w:type="spellEnd"/>
      <w:r w:rsidRPr="00FC64EE">
        <w:rPr>
          <w:rFonts w:asciiTheme="majorBidi" w:hAnsiTheme="majorBidi" w:cstheme="majorBidi"/>
          <w:sz w:val="24"/>
          <w:szCs w:val="24"/>
        </w:rPr>
        <w:t xml:space="preserve"> agar </w:t>
      </w:r>
      <w:proofErr w:type="spellStart"/>
      <w:r w:rsidRPr="00FC64EE">
        <w:rPr>
          <w:rFonts w:asciiTheme="majorBidi" w:hAnsiTheme="majorBidi" w:cstheme="majorBidi"/>
          <w:sz w:val="24"/>
          <w:szCs w:val="24"/>
        </w:rPr>
        <w:t>lebih</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interaktif</w:t>
      </w:r>
      <w:proofErr w:type="spellEnd"/>
      <w:r w:rsidRPr="00FC64EE">
        <w:rPr>
          <w:rFonts w:asciiTheme="majorBidi" w:hAnsiTheme="majorBidi" w:cstheme="majorBidi"/>
          <w:sz w:val="24"/>
          <w:szCs w:val="24"/>
        </w:rPr>
        <w:t xml:space="preserve"> dan </w:t>
      </w:r>
      <w:proofErr w:type="spellStart"/>
      <w:r w:rsidRPr="00FC64EE">
        <w:rPr>
          <w:rFonts w:asciiTheme="majorBidi" w:hAnsiTheme="majorBidi" w:cstheme="majorBidi"/>
          <w:sz w:val="24"/>
          <w:szCs w:val="24"/>
        </w:rPr>
        <w:t>mudah</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digunakan</w:t>
      </w:r>
      <w:proofErr w:type="spellEnd"/>
      <w:r w:rsidRPr="00FC64EE">
        <w:rPr>
          <w:rFonts w:asciiTheme="majorBidi" w:hAnsiTheme="majorBidi" w:cstheme="majorBidi"/>
          <w:sz w:val="24"/>
          <w:szCs w:val="24"/>
        </w:rPr>
        <w:t xml:space="preserve"> oleh </w:t>
      </w:r>
      <w:proofErr w:type="spellStart"/>
      <w:r w:rsidRPr="00FC64EE">
        <w:rPr>
          <w:rFonts w:asciiTheme="majorBidi" w:hAnsiTheme="majorBidi" w:cstheme="majorBidi"/>
          <w:sz w:val="24"/>
          <w:szCs w:val="24"/>
        </w:rPr>
        <w:t>pengguna</w:t>
      </w:r>
      <w:proofErr w:type="spellEnd"/>
      <w:r w:rsidRPr="00FC64EE">
        <w:rPr>
          <w:rFonts w:asciiTheme="majorBidi" w:hAnsiTheme="majorBidi" w:cstheme="majorBidi"/>
          <w:sz w:val="24"/>
          <w:szCs w:val="24"/>
        </w:rPr>
        <w:t>?</w:t>
      </w:r>
      <w:bookmarkEnd w:id="12"/>
    </w:p>
    <w:p w14:paraId="4557401C" w14:textId="77777777" w:rsidR="00885F19" w:rsidRPr="00885F19" w:rsidRDefault="00885F19" w:rsidP="00885F19">
      <w:pPr>
        <w:jc w:val="both"/>
        <w:rPr>
          <w:rFonts w:asciiTheme="majorBidi" w:hAnsiTheme="majorBidi" w:cstheme="majorBidi"/>
          <w:b/>
          <w:bCs/>
          <w:sz w:val="24"/>
          <w:szCs w:val="24"/>
        </w:rPr>
      </w:pPr>
    </w:p>
    <w:p w14:paraId="70C1ED52" w14:textId="06922EA0" w:rsidR="00FC64EE" w:rsidRDefault="008648E9" w:rsidP="000B0237">
      <w:pPr>
        <w:pStyle w:val="ListParagraph"/>
        <w:numPr>
          <w:ilvl w:val="1"/>
          <w:numId w:val="7"/>
        </w:numPr>
        <w:jc w:val="both"/>
        <w:outlineLvl w:val="1"/>
        <w:rPr>
          <w:rFonts w:asciiTheme="majorBidi" w:hAnsiTheme="majorBidi" w:cstheme="majorBidi"/>
          <w:b/>
          <w:bCs/>
          <w:sz w:val="24"/>
          <w:szCs w:val="24"/>
        </w:rPr>
      </w:pPr>
      <w:bookmarkStart w:id="13" w:name="_Toc192753025"/>
      <w:bookmarkStart w:id="14" w:name="_Toc192779852"/>
      <w:r w:rsidRPr="00FC64EE">
        <w:rPr>
          <w:rFonts w:asciiTheme="majorBidi" w:hAnsiTheme="majorBidi" w:cstheme="majorBidi"/>
          <w:b/>
          <w:bCs/>
          <w:sz w:val="24"/>
          <w:szCs w:val="24"/>
        </w:rPr>
        <w:t>Manfaat</w:t>
      </w:r>
      <w:bookmarkEnd w:id="13"/>
      <w:bookmarkEnd w:id="14"/>
    </w:p>
    <w:p w14:paraId="31135750" w14:textId="77777777" w:rsidR="00FC64EE" w:rsidRDefault="00FC64EE" w:rsidP="00FC64EE">
      <w:pPr>
        <w:pStyle w:val="ListParagraph"/>
        <w:jc w:val="both"/>
        <w:outlineLvl w:val="1"/>
        <w:rPr>
          <w:rFonts w:asciiTheme="majorBidi" w:hAnsiTheme="majorBidi" w:cstheme="majorBidi"/>
          <w:b/>
          <w:bCs/>
          <w:sz w:val="24"/>
          <w:szCs w:val="24"/>
        </w:rPr>
      </w:pPr>
    </w:p>
    <w:p w14:paraId="6274ED80" w14:textId="086FCDEC" w:rsidR="00FC64EE" w:rsidRDefault="00D92FC8" w:rsidP="00381C94">
      <w:pPr>
        <w:pStyle w:val="ListParagraph"/>
        <w:ind w:firstLine="720"/>
        <w:jc w:val="both"/>
        <w:outlineLvl w:val="1"/>
        <w:rPr>
          <w:rFonts w:asciiTheme="majorBidi" w:hAnsiTheme="majorBidi" w:cstheme="majorBidi"/>
          <w:sz w:val="24"/>
          <w:szCs w:val="24"/>
        </w:rPr>
      </w:pPr>
      <w:bookmarkStart w:id="15" w:name="_Toc192779853"/>
      <w:r w:rsidRPr="00FC64EE">
        <w:rPr>
          <w:rFonts w:asciiTheme="majorBidi" w:hAnsiTheme="majorBidi" w:cstheme="majorBidi"/>
          <w:sz w:val="24"/>
          <w:szCs w:val="24"/>
        </w:rPr>
        <w:t xml:space="preserve">Dari </w:t>
      </w:r>
      <w:proofErr w:type="spellStart"/>
      <w:r w:rsidRPr="00FC64EE">
        <w:rPr>
          <w:rFonts w:asciiTheme="majorBidi" w:hAnsiTheme="majorBidi" w:cstheme="majorBidi"/>
          <w:sz w:val="24"/>
          <w:szCs w:val="24"/>
        </w:rPr>
        <w:t>sisi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individu</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mahasiswa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mendapatkan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pengalaman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langsung</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dalam</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mengembangkan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aplikasi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berbasis</w:t>
      </w:r>
      <w:proofErr w:type="spellEnd"/>
      <w:r w:rsidRPr="00FC64EE">
        <w:rPr>
          <w:rFonts w:asciiTheme="majorBidi" w:hAnsiTheme="majorBidi" w:cstheme="majorBidi"/>
          <w:sz w:val="24"/>
          <w:szCs w:val="24"/>
        </w:rPr>
        <w:t xml:space="preserve"> Python</w:t>
      </w:r>
      <w:r w:rsidRPr="00FC64EE">
        <w:rPr>
          <w:rFonts w:asciiTheme="majorBidi" w:hAnsiTheme="majorBidi" w:cstheme="majorBidi"/>
          <w:sz w:val="24"/>
          <w:szCs w:val="24"/>
          <w:lang w:val="id-ID"/>
        </w:rPr>
        <w:t xml:space="preserve"> m</w:t>
      </w:r>
      <w:proofErr w:type="spellStart"/>
      <w:r w:rsidRPr="00FC64EE">
        <w:rPr>
          <w:rFonts w:asciiTheme="majorBidi" w:hAnsiTheme="majorBidi" w:cstheme="majorBidi"/>
          <w:sz w:val="24"/>
          <w:szCs w:val="24"/>
        </w:rPr>
        <w:t>ereka</w:t>
      </w:r>
      <w:proofErr w:type="spellEnd"/>
      <w:r w:rsidRPr="00FC64EE">
        <w:rPr>
          <w:rFonts w:asciiTheme="majorBidi" w:hAnsiTheme="majorBidi" w:cstheme="majorBidi"/>
          <w:sz w:val="24"/>
          <w:szCs w:val="24"/>
          <w:lang w:val="id-ID"/>
        </w:rPr>
        <w:t xml:space="preserve"> juga</w:t>
      </w:r>
      <w:r w:rsidR="007440BF" w:rsidRPr="00FC64EE">
        <w:rPr>
          <w:rFonts w:asciiTheme="majorBidi" w:hAnsiTheme="majorBidi" w:cstheme="majorBidi"/>
          <w:sz w:val="24"/>
          <w:szCs w:val="24"/>
          <w:lang w:val="id-ID"/>
        </w:rPr>
        <w:t xml:space="preserve"> </w:t>
      </w:r>
      <w:proofErr w:type="spellStart"/>
      <w:r w:rsidRPr="00FC64EE">
        <w:rPr>
          <w:rFonts w:asciiTheme="majorBidi" w:hAnsiTheme="majorBidi" w:cstheme="majorBidi"/>
          <w:sz w:val="24"/>
          <w:szCs w:val="24"/>
        </w:rPr>
        <w:t>dapat</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meningkatkan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keterampilan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teknis</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dalam</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pemrograman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terutama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dalam</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penggunaan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struktur</w:t>
      </w:r>
      <w:proofErr w:type="spellEnd"/>
      <w:r w:rsidRPr="00FC64EE">
        <w:rPr>
          <w:rFonts w:asciiTheme="majorBidi" w:hAnsiTheme="majorBidi" w:cstheme="majorBidi"/>
          <w:sz w:val="24"/>
          <w:szCs w:val="24"/>
        </w:rPr>
        <w:t xml:space="preserve"> data </w:t>
      </w:r>
      <w:proofErr w:type="spellStart"/>
      <w:r w:rsidRPr="00FC64EE">
        <w:rPr>
          <w:rFonts w:asciiTheme="majorBidi" w:hAnsiTheme="majorBidi" w:cstheme="majorBidi"/>
          <w:sz w:val="24"/>
          <w:szCs w:val="24"/>
        </w:rPr>
        <w:t>seperti</w:t>
      </w:r>
      <w:proofErr w:type="spellEnd"/>
      <w:r w:rsidRPr="00FC64EE">
        <w:rPr>
          <w:rFonts w:asciiTheme="majorBidi" w:hAnsiTheme="majorBidi" w:cstheme="majorBidi"/>
          <w:sz w:val="24"/>
          <w:szCs w:val="24"/>
        </w:rPr>
        <w:t xml:space="preserve"> array, </w:t>
      </w:r>
      <w:proofErr w:type="spellStart"/>
      <w:r w:rsidRPr="00FC64EE">
        <w:rPr>
          <w:rFonts w:asciiTheme="majorBidi" w:hAnsiTheme="majorBidi" w:cstheme="majorBidi"/>
          <w:sz w:val="24"/>
          <w:szCs w:val="24"/>
        </w:rPr>
        <w:t>serta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penerapan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perulangan</w:t>
      </w:r>
      <w:proofErr w:type="spellEnd"/>
      <w:r w:rsidRPr="00FC64EE">
        <w:rPr>
          <w:rFonts w:asciiTheme="majorBidi" w:hAnsiTheme="majorBidi" w:cstheme="majorBidi"/>
          <w:sz w:val="24"/>
          <w:szCs w:val="24"/>
        </w:rPr>
        <w:t xml:space="preserve"> dan </w:t>
      </w:r>
      <w:proofErr w:type="spellStart"/>
      <w:r w:rsidRPr="00FC64EE">
        <w:rPr>
          <w:rFonts w:asciiTheme="majorBidi" w:hAnsiTheme="majorBidi" w:cstheme="majorBidi"/>
          <w:sz w:val="24"/>
          <w:szCs w:val="24"/>
        </w:rPr>
        <w:t>rekursi</w:t>
      </w:r>
      <w:proofErr w:type="spellEnd"/>
      <w:r w:rsidRPr="00FC64EE">
        <w:rPr>
          <w:rFonts w:asciiTheme="majorBidi" w:hAnsiTheme="majorBidi" w:cstheme="majorBidi"/>
          <w:sz w:val="24"/>
          <w:szCs w:val="24"/>
        </w:rPr>
        <w:t xml:space="preserve">. Selain </w:t>
      </w:r>
      <w:proofErr w:type="spellStart"/>
      <w:r w:rsidRPr="00FC64EE">
        <w:rPr>
          <w:rFonts w:asciiTheme="majorBidi" w:hAnsiTheme="majorBidi" w:cstheme="majorBidi"/>
          <w:sz w:val="24"/>
          <w:szCs w:val="24"/>
        </w:rPr>
        <w:t>itu</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proyek</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ini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membantu</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mahasiswa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dalam</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meningkatkan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kemampuan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pemecahan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masalah</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berpikir</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logis</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serta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memahami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bagaimana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cara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membangun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sebuah</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aplikasi</w:t>
      </w:r>
      <w:proofErr w:type="spellEnd"/>
      <w:r w:rsidRPr="00FC64EE">
        <w:rPr>
          <w:rFonts w:asciiTheme="majorBidi" w:hAnsiTheme="majorBidi" w:cstheme="majorBidi"/>
          <w:sz w:val="24"/>
          <w:szCs w:val="24"/>
        </w:rPr>
        <w:t xml:space="preserve"> yang </w:t>
      </w:r>
      <w:proofErr w:type="spellStart"/>
      <w:r w:rsidRPr="00FC64EE">
        <w:rPr>
          <w:rFonts w:asciiTheme="majorBidi" w:hAnsiTheme="majorBidi" w:cstheme="majorBidi"/>
          <w:sz w:val="24"/>
          <w:szCs w:val="24"/>
        </w:rPr>
        <w:t>efisien</w:t>
      </w:r>
      <w:proofErr w:type="spellEnd"/>
      <w:r w:rsidRPr="00FC64EE">
        <w:rPr>
          <w:rFonts w:asciiTheme="majorBidi" w:hAnsiTheme="majorBidi" w:cstheme="majorBidi"/>
          <w:sz w:val="24"/>
          <w:szCs w:val="24"/>
        </w:rPr>
        <w:t xml:space="preserve"> dan </w:t>
      </w:r>
      <w:proofErr w:type="spellStart"/>
      <w:r w:rsidRPr="00FC64EE">
        <w:rPr>
          <w:rFonts w:asciiTheme="majorBidi" w:hAnsiTheme="majorBidi" w:cstheme="majorBidi"/>
          <w:sz w:val="24"/>
          <w:szCs w:val="24"/>
        </w:rPr>
        <w:t>fungsional</w:t>
      </w:r>
      <w:proofErr w:type="spellEnd"/>
      <w:r w:rsidRPr="00FC64EE">
        <w:rPr>
          <w:rFonts w:asciiTheme="majorBidi" w:hAnsiTheme="majorBidi" w:cstheme="majorBidi"/>
          <w:sz w:val="24"/>
          <w:szCs w:val="24"/>
        </w:rPr>
        <w:t>.</w:t>
      </w:r>
      <w:r w:rsidRPr="00FC64EE">
        <w:rPr>
          <w:rFonts w:asciiTheme="majorBidi" w:hAnsiTheme="majorBidi" w:cstheme="majorBidi"/>
          <w:sz w:val="24"/>
          <w:szCs w:val="24"/>
          <w:lang w:val="id-ID"/>
        </w:rPr>
        <w:t xml:space="preserve"> </w:t>
      </w:r>
      <w:r w:rsidRPr="00FC64EE">
        <w:rPr>
          <w:rFonts w:asciiTheme="majorBidi" w:hAnsiTheme="majorBidi" w:cstheme="majorBidi"/>
          <w:sz w:val="24"/>
          <w:szCs w:val="24"/>
        </w:rPr>
        <w:t xml:space="preserve">Dari </w:t>
      </w:r>
      <w:proofErr w:type="spellStart"/>
      <w:r w:rsidRPr="00FC64EE">
        <w:rPr>
          <w:rFonts w:asciiTheme="majorBidi" w:hAnsiTheme="majorBidi" w:cstheme="majorBidi"/>
          <w:sz w:val="24"/>
          <w:szCs w:val="24"/>
        </w:rPr>
        <w:t>sisi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akademik</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proyek</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ini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memberikan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pemahaman</w:t>
      </w:r>
      <w:proofErr w:type="spellEnd"/>
      <w:r w:rsidRPr="00FC64EE">
        <w:rPr>
          <w:rFonts w:asciiTheme="majorBidi" w:hAnsiTheme="majorBidi" w:cstheme="majorBidi"/>
          <w:sz w:val="24"/>
          <w:szCs w:val="24"/>
        </w:rPr>
        <w:t xml:space="preserve"> yang </w:t>
      </w:r>
      <w:proofErr w:type="spellStart"/>
      <w:r w:rsidRPr="00FC64EE">
        <w:rPr>
          <w:rFonts w:asciiTheme="majorBidi" w:hAnsiTheme="majorBidi" w:cstheme="majorBidi"/>
          <w:sz w:val="24"/>
          <w:szCs w:val="24"/>
        </w:rPr>
        <w:t>lebih</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mendalam</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mengenai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konsep</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dasar</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pemrograman</w:t>
      </w:r>
      <w:proofErr w:type="spellEnd"/>
      <w:r w:rsidRPr="00FC64EE">
        <w:rPr>
          <w:rFonts w:asciiTheme="majorBidi" w:hAnsiTheme="majorBidi" w:cstheme="majorBidi"/>
          <w:sz w:val="24"/>
          <w:szCs w:val="24"/>
        </w:rPr>
        <w:t xml:space="preserve"> yang </w:t>
      </w:r>
      <w:proofErr w:type="spellStart"/>
      <w:r w:rsidRPr="00FC64EE">
        <w:rPr>
          <w:rFonts w:asciiTheme="majorBidi" w:hAnsiTheme="majorBidi" w:cstheme="majorBidi"/>
          <w:sz w:val="24"/>
          <w:szCs w:val="24"/>
        </w:rPr>
        <w:t>telah</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dipelajari</w:t>
      </w:r>
      <w:proofErr w:type="spellEnd"/>
      <w:r w:rsidRPr="00FC64EE">
        <w:rPr>
          <w:rFonts w:asciiTheme="majorBidi" w:hAnsiTheme="majorBidi" w:cstheme="majorBidi"/>
          <w:sz w:val="24"/>
          <w:szCs w:val="24"/>
        </w:rPr>
        <w:t xml:space="preserve"> di </w:t>
      </w:r>
      <w:proofErr w:type="spellStart"/>
      <w:r w:rsidRPr="00FC64EE">
        <w:rPr>
          <w:rFonts w:asciiTheme="majorBidi" w:hAnsiTheme="majorBidi" w:cstheme="majorBidi"/>
          <w:sz w:val="24"/>
          <w:szCs w:val="24"/>
        </w:rPr>
        <w:t>kelas</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Mahasiswa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tidak</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hanya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memahami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teori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tetapi</w:t>
      </w:r>
      <w:proofErr w:type="spellEnd"/>
      <w:r w:rsidRPr="00FC64EE">
        <w:rPr>
          <w:rFonts w:asciiTheme="majorBidi" w:hAnsiTheme="majorBidi" w:cstheme="majorBidi"/>
          <w:sz w:val="24"/>
          <w:szCs w:val="24"/>
        </w:rPr>
        <w:t xml:space="preserve"> juga </w:t>
      </w:r>
      <w:proofErr w:type="spellStart"/>
      <w:r w:rsidRPr="00FC64EE">
        <w:rPr>
          <w:rFonts w:asciiTheme="majorBidi" w:hAnsiTheme="majorBidi" w:cstheme="majorBidi"/>
          <w:sz w:val="24"/>
          <w:szCs w:val="24"/>
        </w:rPr>
        <w:t>mendapatkan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kesempatan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untuk</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menerapkannya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dalam</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skenario</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nyata</w:t>
      </w:r>
      <w:proofErr w:type="spellEnd"/>
      <w:r w:rsidRPr="00FC64EE">
        <w:rPr>
          <w:rFonts w:asciiTheme="majorBidi" w:hAnsiTheme="majorBidi" w:cstheme="majorBidi"/>
          <w:sz w:val="24"/>
          <w:szCs w:val="24"/>
        </w:rPr>
        <w:t xml:space="preserve">. Hal </w:t>
      </w:r>
      <w:proofErr w:type="spellStart"/>
      <w:r w:rsidRPr="00FC64EE">
        <w:rPr>
          <w:rFonts w:asciiTheme="majorBidi" w:hAnsiTheme="majorBidi" w:cstheme="majorBidi"/>
          <w:sz w:val="24"/>
          <w:szCs w:val="24"/>
        </w:rPr>
        <w:t>ini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akan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membantu</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mereka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dalam</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menyelesaikan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tugas-tugas</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akademik</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lainnya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serta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meningkatkan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kesiapan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mereka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untuk</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menghadapi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tantangan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dalam</w:t>
      </w:r>
      <w:proofErr w:type="spellEnd"/>
      <w:r w:rsidRPr="00FC64EE">
        <w:rPr>
          <w:rFonts w:asciiTheme="majorBidi" w:hAnsiTheme="majorBidi" w:cstheme="majorBidi"/>
          <w:sz w:val="24"/>
          <w:szCs w:val="24"/>
        </w:rPr>
        <w:t xml:space="preserve"> dunia </w:t>
      </w:r>
      <w:proofErr w:type="spellStart"/>
      <w:r w:rsidRPr="00FC64EE">
        <w:rPr>
          <w:rFonts w:asciiTheme="majorBidi" w:hAnsiTheme="majorBidi" w:cstheme="majorBidi"/>
          <w:sz w:val="24"/>
          <w:szCs w:val="24"/>
        </w:rPr>
        <w:t>industri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teknologi</w:t>
      </w:r>
      <w:proofErr w:type="spellEnd"/>
      <w:r w:rsidRPr="00FC64EE">
        <w:rPr>
          <w:rFonts w:asciiTheme="majorBidi" w:hAnsiTheme="majorBidi" w:cstheme="majorBidi"/>
        </w:rPr>
        <w:t>.</w:t>
      </w:r>
      <w:r w:rsidRPr="00FC64EE">
        <w:rPr>
          <w:rFonts w:asciiTheme="majorBidi" w:hAnsiTheme="majorBidi" w:cstheme="majorBidi"/>
          <w:lang w:val="id-ID"/>
        </w:rPr>
        <w:t xml:space="preserve"> </w:t>
      </w:r>
      <w:r w:rsidRPr="00FC64EE">
        <w:rPr>
          <w:rFonts w:asciiTheme="majorBidi" w:hAnsiTheme="majorBidi" w:cstheme="majorBidi"/>
          <w:sz w:val="24"/>
          <w:szCs w:val="24"/>
          <w:lang w:val="id-ID"/>
        </w:rPr>
        <w:t>a</w:t>
      </w:r>
      <w:proofErr w:type="spellStart"/>
      <w:r w:rsidRPr="00FC64EE">
        <w:rPr>
          <w:rFonts w:asciiTheme="majorBidi" w:hAnsiTheme="majorBidi" w:cstheme="majorBidi"/>
          <w:sz w:val="24"/>
          <w:szCs w:val="24"/>
        </w:rPr>
        <w:t>plikasi</w:t>
      </w:r>
      <w:proofErr w:type="spellEnd"/>
      <w:r w:rsidRPr="00FC64EE">
        <w:rPr>
          <w:rFonts w:asciiTheme="majorBidi" w:hAnsiTheme="majorBidi" w:cstheme="majorBidi"/>
          <w:sz w:val="24"/>
          <w:szCs w:val="24"/>
        </w:rPr>
        <w:t xml:space="preserve"> daftar </w:t>
      </w:r>
      <w:proofErr w:type="spellStart"/>
      <w:r w:rsidRPr="00FC64EE">
        <w:rPr>
          <w:rFonts w:asciiTheme="majorBidi" w:hAnsiTheme="majorBidi" w:cstheme="majorBidi"/>
          <w:sz w:val="24"/>
          <w:szCs w:val="24"/>
        </w:rPr>
        <w:t>belanja</w:t>
      </w:r>
      <w:proofErr w:type="spellEnd"/>
      <w:r w:rsidRPr="00FC64EE">
        <w:rPr>
          <w:rFonts w:asciiTheme="majorBidi" w:hAnsiTheme="majorBidi" w:cstheme="majorBidi"/>
          <w:sz w:val="24"/>
          <w:szCs w:val="24"/>
        </w:rPr>
        <w:t xml:space="preserve"> yang </w:t>
      </w:r>
      <w:proofErr w:type="spellStart"/>
      <w:r w:rsidRPr="00FC64EE">
        <w:rPr>
          <w:rFonts w:asciiTheme="majorBidi" w:hAnsiTheme="majorBidi" w:cstheme="majorBidi"/>
          <w:sz w:val="24"/>
          <w:szCs w:val="24"/>
        </w:rPr>
        <w:t>dikembangkan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dalam</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proyek</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ini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dapat</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digunakan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lastRenderedPageBreak/>
        <w:t>dalam</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kehidupan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sehari-hari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Dengan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adanya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aplikasi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ini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pengguna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dapat</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mencatat</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mengelola</w:t>
      </w:r>
      <w:proofErr w:type="spellEnd"/>
      <w:r w:rsidRPr="00FC64EE">
        <w:rPr>
          <w:rFonts w:asciiTheme="majorBidi" w:hAnsiTheme="majorBidi" w:cstheme="majorBidi"/>
          <w:sz w:val="24"/>
          <w:szCs w:val="24"/>
        </w:rPr>
        <w:t xml:space="preserve">, dan </w:t>
      </w:r>
      <w:proofErr w:type="spellStart"/>
      <w:r w:rsidRPr="00FC64EE">
        <w:rPr>
          <w:rFonts w:asciiTheme="majorBidi" w:hAnsiTheme="majorBidi" w:cstheme="majorBidi"/>
          <w:sz w:val="24"/>
          <w:szCs w:val="24"/>
        </w:rPr>
        <w:t>mengakses</w:t>
      </w:r>
      <w:proofErr w:type="spellEnd"/>
      <w:r w:rsidRPr="00FC64EE">
        <w:rPr>
          <w:rFonts w:asciiTheme="majorBidi" w:hAnsiTheme="majorBidi" w:cstheme="majorBidi"/>
          <w:sz w:val="24"/>
          <w:szCs w:val="24"/>
        </w:rPr>
        <w:t xml:space="preserve"> daftar </w:t>
      </w:r>
      <w:proofErr w:type="spellStart"/>
      <w:r w:rsidRPr="00FC64EE">
        <w:rPr>
          <w:rFonts w:asciiTheme="majorBidi" w:hAnsiTheme="majorBidi" w:cstheme="majorBidi"/>
          <w:sz w:val="24"/>
          <w:szCs w:val="24"/>
        </w:rPr>
        <w:t>belanja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mereka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dengan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lebih</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mudah</w:t>
      </w:r>
      <w:proofErr w:type="spellEnd"/>
      <w:r w:rsidRPr="00FC64EE">
        <w:rPr>
          <w:rFonts w:asciiTheme="majorBidi" w:hAnsiTheme="majorBidi" w:cstheme="majorBidi"/>
          <w:sz w:val="24"/>
          <w:szCs w:val="24"/>
        </w:rPr>
        <w:t xml:space="preserve"> dan </w:t>
      </w:r>
      <w:proofErr w:type="spellStart"/>
      <w:r w:rsidRPr="00FC64EE">
        <w:rPr>
          <w:rFonts w:asciiTheme="majorBidi" w:hAnsiTheme="majorBidi" w:cstheme="majorBidi"/>
          <w:sz w:val="24"/>
          <w:szCs w:val="24"/>
        </w:rPr>
        <w:t>efisien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Proyek</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ini</w:t>
      </w:r>
      <w:proofErr w:type="spellEnd"/>
      <w:r w:rsidRPr="00FC64EE">
        <w:rPr>
          <w:rFonts w:asciiTheme="majorBidi" w:hAnsiTheme="majorBidi" w:cstheme="majorBidi"/>
          <w:sz w:val="24"/>
          <w:szCs w:val="24"/>
        </w:rPr>
        <w:t xml:space="preserve"> juga </w:t>
      </w:r>
      <w:proofErr w:type="spellStart"/>
      <w:r w:rsidRPr="00FC64EE">
        <w:rPr>
          <w:rFonts w:asciiTheme="majorBidi" w:hAnsiTheme="majorBidi" w:cstheme="majorBidi"/>
          <w:sz w:val="24"/>
          <w:szCs w:val="24"/>
        </w:rPr>
        <w:t>memberikan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wawasan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tentang</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bagaimana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teknologi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dapat</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dimanfaatkan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untuk</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menyelesaikan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masalah</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sederhana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namun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memiliki</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dampak</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besar</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dalam</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meningkatkan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efisiensi</w:t>
      </w:r>
      <w:proofErr w:type="spellEnd"/>
      <w:r w:rsidRPr="00FC64EE">
        <w:rPr>
          <w:rFonts w:asciiTheme="majorBidi" w:hAnsiTheme="majorBidi" w:cstheme="majorBidi"/>
          <w:sz w:val="24"/>
          <w:szCs w:val="24"/>
        </w:rPr>
        <w:t xml:space="preserve"> dan </w:t>
      </w:r>
      <w:proofErr w:type="spellStart"/>
      <w:r w:rsidRPr="00FC64EE">
        <w:rPr>
          <w:rFonts w:asciiTheme="majorBidi" w:hAnsiTheme="majorBidi" w:cstheme="majorBidi"/>
          <w:sz w:val="24"/>
          <w:szCs w:val="24"/>
        </w:rPr>
        <w:t>produktivitas</w:t>
      </w:r>
      <w:proofErr w:type="spellEnd"/>
      <w:r w:rsidRPr="00FC64EE">
        <w:rPr>
          <w:rFonts w:asciiTheme="majorBidi" w:hAnsiTheme="majorBidi" w:cstheme="majorBidi"/>
          <w:sz w:val="24"/>
          <w:szCs w:val="24"/>
          <w:lang w:val="id-ID"/>
        </w:rPr>
        <w:t xml:space="preserve"> seperti p</w:t>
      </w:r>
      <w:proofErr w:type="spellStart"/>
      <w:r w:rsidRPr="00FC64EE">
        <w:rPr>
          <w:rFonts w:asciiTheme="majorBidi" w:hAnsiTheme="majorBidi" w:cstheme="majorBidi"/>
          <w:sz w:val="24"/>
          <w:szCs w:val="24"/>
        </w:rPr>
        <w:t>eningkatan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keterampilan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teknis</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dalam</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pemrograman</w:t>
      </w:r>
      <w:proofErr w:type="spellEnd"/>
      <w:r w:rsidRPr="00FC64EE">
        <w:rPr>
          <w:rFonts w:asciiTheme="majorBidi" w:hAnsiTheme="majorBidi" w:cstheme="majorBidi"/>
          <w:sz w:val="24"/>
          <w:szCs w:val="24"/>
          <w:lang w:val="id-ID"/>
        </w:rPr>
        <w:t>,</w:t>
      </w:r>
      <w:r w:rsidR="007440BF" w:rsidRPr="00FC64EE">
        <w:rPr>
          <w:rFonts w:asciiTheme="majorBidi" w:hAnsiTheme="majorBidi" w:cstheme="majorBidi"/>
          <w:sz w:val="24"/>
          <w:szCs w:val="24"/>
          <w:lang w:val="id-ID"/>
        </w:rPr>
        <w:t xml:space="preserve"> </w:t>
      </w:r>
      <w:r w:rsidRPr="00FC64EE">
        <w:rPr>
          <w:rFonts w:asciiTheme="majorBidi" w:hAnsiTheme="majorBidi" w:cstheme="majorBidi"/>
          <w:sz w:val="24"/>
          <w:szCs w:val="24"/>
          <w:lang w:val="id-ID"/>
        </w:rPr>
        <w:t>p</w:t>
      </w:r>
      <w:proofErr w:type="spellStart"/>
      <w:r w:rsidRPr="00FC64EE">
        <w:rPr>
          <w:rFonts w:asciiTheme="majorBidi" w:hAnsiTheme="majorBidi" w:cstheme="majorBidi"/>
          <w:sz w:val="24"/>
          <w:szCs w:val="24"/>
        </w:rPr>
        <w:t>emahaman</w:t>
      </w:r>
      <w:proofErr w:type="spellEnd"/>
      <w:r w:rsidRPr="00FC64EE">
        <w:rPr>
          <w:rFonts w:asciiTheme="majorBidi" w:hAnsiTheme="majorBidi" w:cstheme="majorBidi"/>
          <w:sz w:val="24"/>
          <w:szCs w:val="24"/>
        </w:rPr>
        <w:t xml:space="preserve"> yang </w:t>
      </w:r>
      <w:proofErr w:type="spellStart"/>
      <w:r w:rsidRPr="00FC64EE">
        <w:rPr>
          <w:rFonts w:asciiTheme="majorBidi" w:hAnsiTheme="majorBidi" w:cstheme="majorBidi"/>
          <w:sz w:val="24"/>
          <w:szCs w:val="24"/>
        </w:rPr>
        <w:t>lebih</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baik</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terhadap</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struktur</w:t>
      </w:r>
      <w:proofErr w:type="spellEnd"/>
      <w:r w:rsidRPr="00FC64EE">
        <w:rPr>
          <w:rFonts w:asciiTheme="majorBidi" w:hAnsiTheme="majorBidi" w:cstheme="majorBidi"/>
          <w:sz w:val="24"/>
          <w:szCs w:val="24"/>
        </w:rPr>
        <w:t xml:space="preserve"> data dan </w:t>
      </w:r>
      <w:proofErr w:type="spellStart"/>
      <w:r w:rsidRPr="00FC64EE">
        <w:rPr>
          <w:rFonts w:asciiTheme="majorBidi" w:hAnsiTheme="majorBidi" w:cstheme="majorBidi"/>
          <w:sz w:val="24"/>
          <w:szCs w:val="24"/>
        </w:rPr>
        <w:t>algoritma</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dasar</w:t>
      </w:r>
      <w:proofErr w:type="spellEnd"/>
      <w:r w:rsidRPr="00FC64EE">
        <w:rPr>
          <w:rFonts w:asciiTheme="majorBidi" w:hAnsiTheme="majorBidi" w:cstheme="majorBidi"/>
          <w:sz w:val="24"/>
          <w:szCs w:val="24"/>
          <w:lang w:val="id-ID"/>
        </w:rPr>
        <w:t>,</w:t>
      </w:r>
      <w:r w:rsidR="007440BF" w:rsidRPr="00FC64EE">
        <w:rPr>
          <w:rFonts w:asciiTheme="majorBidi" w:hAnsiTheme="majorBidi" w:cstheme="majorBidi"/>
          <w:sz w:val="24"/>
          <w:szCs w:val="24"/>
          <w:lang w:val="id-ID"/>
        </w:rPr>
        <w:t xml:space="preserve"> </w:t>
      </w:r>
      <w:r w:rsidRPr="00FC64EE">
        <w:rPr>
          <w:rFonts w:asciiTheme="majorBidi" w:hAnsiTheme="majorBidi" w:cstheme="majorBidi"/>
          <w:sz w:val="24"/>
          <w:szCs w:val="24"/>
          <w:lang w:val="id-ID"/>
        </w:rPr>
        <w:t>dan p</w:t>
      </w:r>
      <w:proofErr w:type="spellStart"/>
      <w:r w:rsidRPr="00FC64EE">
        <w:rPr>
          <w:rFonts w:asciiTheme="majorBidi" w:hAnsiTheme="majorBidi" w:cstheme="majorBidi"/>
          <w:sz w:val="24"/>
          <w:szCs w:val="24"/>
        </w:rPr>
        <w:t>engalaman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langsung</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dalam</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pengembangan</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perangkat</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lunak</w:t>
      </w:r>
      <w:proofErr w:type="spellEnd"/>
      <w:r w:rsidRPr="00FC64EE">
        <w:rPr>
          <w:rFonts w:asciiTheme="majorBidi" w:hAnsiTheme="majorBidi" w:cstheme="majorBidi"/>
          <w:sz w:val="24"/>
          <w:szCs w:val="24"/>
        </w:rPr>
        <w:t xml:space="preserve"> </w:t>
      </w:r>
      <w:proofErr w:type="spellStart"/>
      <w:r w:rsidRPr="00FC64EE">
        <w:rPr>
          <w:rFonts w:asciiTheme="majorBidi" w:hAnsiTheme="majorBidi" w:cstheme="majorBidi"/>
          <w:sz w:val="24"/>
          <w:szCs w:val="24"/>
        </w:rPr>
        <w:t>sederhana</w:t>
      </w:r>
      <w:proofErr w:type="spellEnd"/>
      <w:r w:rsidRPr="00FC64EE">
        <w:rPr>
          <w:rFonts w:asciiTheme="majorBidi" w:hAnsiTheme="majorBidi" w:cstheme="majorBidi"/>
          <w:sz w:val="24"/>
          <w:szCs w:val="24"/>
        </w:rPr>
        <w:t>.</w:t>
      </w:r>
      <w:bookmarkStart w:id="16" w:name="_Toc192753026"/>
      <w:bookmarkEnd w:id="15"/>
    </w:p>
    <w:p w14:paraId="443B8617" w14:textId="77777777" w:rsidR="00FC64EE" w:rsidRPr="00FC64EE" w:rsidRDefault="00FC64EE" w:rsidP="00FC64EE">
      <w:pPr>
        <w:pStyle w:val="ListParagraph"/>
        <w:jc w:val="both"/>
        <w:outlineLvl w:val="1"/>
        <w:rPr>
          <w:rFonts w:asciiTheme="majorBidi" w:hAnsiTheme="majorBidi" w:cstheme="majorBidi"/>
          <w:b/>
          <w:bCs/>
          <w:sz w:val="24"/>
          <w:szCs w:val="24"/>
        </w:rPr>
      </w:pPr>
    </w:p>
    <w:p w14:paraId="4A18A702" w14:textId="1C4B32CD" w:rsidR="00381C94" w:rsidRDefault="008648E9" w:rsidP="000B0237">
      <w:pPr>
        <w:pStyle w:val="ListParagraph"/>
        <w:numPr>
          <w:ilvl w:val="1"/>
          <w:numId w:val="7"/>
        </w:numPr>
        <w:jc w:val="both"/>
        <w:outlineLvl w:val="1"/>
        <w:rPr>
          <w:rFonts w:asciiTheme="majorBidi" w:hAnsiTheme="majorBidi" w:cstheme="majorBidi"/>
          <w:b/>
          <w:bCs/>
          <w:sz w:val="24"/>
          <w:szCs w:val="24"/>
        </w:rPr>
      </w:pPr>
      <w:bookmarkStart w:id="17" w:name="_Toc192779854"/>
      <w:r w:rsidRPr="00381C94">
        <w:rPr>
          <w:rFonts w:asciiTheme="majorBidi" w:hAnsiTheme="majorBidi" w:cstheme="majorBidi"/>
          <w:b/>
          <w:bCs/>
          <w:sz w:val="24"/>
          <w:szCs w:val="24"/>
        </w:rPr>
        <w:t xml:space="preserve">Ruang </w:t>
      </w:r>
      <w:proofErr w:type="spellStart"/>
      <w:r w:rsidRPr="00381C94">
        <w:rPr>
          <w:rFonts w:asciiTheme="majorBidi" w:hAnsiTheme="majorBidi" w:cstheme="majorBidi"/>
          <w:b/>
          <w:bCs/>
          <w:sz w:val="24"/>
          <w:szCs w:val="24"/>
        </w:rPr>
        <w:t>Lingkup</w:t>
      </w:r>
      <w:bookmarkEnd w:id="16"/>
      <w:bookmarkEnd w:id="17"/>
      <w:proofErr w:type="spellEnd"/>
    </w:p>
    <w:p w14:paraId="0BE893C7" w14:textId="77777777" w:rsidR="00593F90" w:rsidRPr="00593F90" w:rsidRDefault="00593F90" w:rsidP="00593F90">
      <w:pPr>
        <w:pStyle w:val="ListParagraph"/>
        <w:jc w:val="both"/>
        <w:outlineLvl w:val="1"/>
        <w:rPr>
          <w:rFonts w:asciiTheme="majorBidi" w:hAnsiTheme="majorBidi" w:cstheme="majorBidi"/>
          <w:b/>
          <w:bCs/>
          <w:sz w:val="24"/>
          <w:szCs w:val="24"/>
        </w:rPr>
      </w:pPr>
    </w:p>
    <w:p w14:paraId="1D4F4890" w14:textId="42C755AE" w:rsidR="00B51282" w:rsidRPr="00381C94" w:rsidRDefault="00B51282" w:rsidP="000B0237">
      <w:pPr>
        <w:pStyle w:val="ListParagraph"/>
        <w:numPr>
          <w:ilvl w:val="0"/>
          <w:numId w:val="9"/>
        </w:numPr>
        <w:jc w:val="both"/>
        <w:rPr>
          <w:rFonts w:asciiTheme="majorBidi" w:hAnsiTheme="majorBidi" w:cstheme="majorBidi"/>
          <w:sz w:val="24"/>
          <w:szCs w:val="24"/>
          <w:lang w:val="id-ID"/>
        </w:rPr>
      </w:pPr>
      <w:r w:rsidRPr="00381C94">
        <w:rPr>
          <w:rFonts w:asciiTheme="majorBidi" w:hAnsiTheme="majorBidi" w:cstheme="majorBidi"/>
          <w:sz w:val="24"/>
          <w:szCs w:val="24"/>
          <w:lang w:val="id-ID"/>
        </w:rPr>
        <w:t>Penggunaan bahasa pemrogaman python.</w:t>
      </w:r>
    </w:p>
    <w:p w14:paraId="059F8838" w14:textId="07017984" w:rsidR="00B51282" w:rsidRPr="00381C94" w:rsidRDefault="00B51282" w:rsidP="000B0237">
      <w:pPr>
        <w:pStyle w:val="ListParagraph"/>
        <w:numPr>
          <w:ilvl w:val="0"/>
          <w:numId w:val="9"/>
        </w:numPr>
        <w:jc w:val="both"/>
        <w:rPr>
          <w:rFonts w:asciiTheme="majorBidi" w:hAnsiTheme="majorBidi" w:cstheme="majorBidi"/>
          <w:sz w:val="24"/>
          <w:szCs w:val="24"/>
          <w:lang w:val="id-ID"/>
        </w:rPr>
      </w:pPr>
      <w:r w:rsidRPr="00381C94">
        <w:rPr>
          <w:rFonts w:asciiTheme="majorBidi" w:hAnsiTheme="majorBidi" w:cstheme="majorBidi"/>
          <w:sz w:val="24"/>
          <w:szCs w:val="24"/>
          <w:lang w:val="id-ID"/>
        </w:rPr>
        <w:t>Implementasi array,</w:t>
      </w:r>
      <w:r w:rsidR="00381C94">
        <w:rPr>
          <w:rFonts w:asciiTheme="majorBidi" w:hAnsiTheme="majorBidi" w:cstheme="majorBidi"/>
          <w:sz w:val="24"/>
          <w:szCs w:val="24"/>
        </w:rPr>
        <w:t xml:space="preserve"> </w:t>
      </w:r>
      <w:r w:rsidRPr="00381C94">
        <w:rPr>
          <w:rFonts w:asciiTheme="majorBidi" w:hAnsiTheme="majorBidi" w:cstheme="majorBidi"/>
          <w:sz w:val="24"/>
          <w:szCs w:val="24"/>
          <w:lang w:val="id-ID"/>
        </w:rPr>
        <w:t>pengulangan dan rekursi.</w:t>
      </w:r>
    </w:p>
    <w:p w14:paraId="2A63605C" w14:textId="692FDBFB" w:rsidR="00B51282" w:rsidRPr="00CF1DC3" w:rsidRDefault="00B51282" w:rsidP="00CF1DC3">
      <w:pPr>
        <w:pStyle w:val="ListParagraph"/>
        <w:numPr>
          <w:ilvl w:val="0"/>
          <w:numId w:val="9"/>
        </w:numPr>
        <w:jc w:val="both"/>
        <w:rPr>
          <w:rFonts w:asciiTheme="majorBidi" w:hAnsiTheme="majorBidi" w:cstheme="majorBidi"/>
          <w:sz w:val="24"/>
          <w:szCs w:val="24"/>
          <w:lang w:val="id-ID"/>
        </w:rPr>
      </w:pPr>
      <w:r w:rsidRPr="00381C94">
        <w:rPr>
          <w:rFonts w:asciiTheme="majorBidi" w:hAnsiTheme="majorBidi" w:cstheme="majorBidi"/>
          <w:sz w:val="24"/>
          <w:szCs w:val="24"/>
          <w:lang w:val="id-ID"/>
        </w:rPr>
        <w:t>Pengujian fungsi utama dalam program untuk memastikan validasi has</w:t>
      </w:r>
      <w:proofErr w:type="spellStart"/>
      <w:r w:rsidRPr="00381C94">
        <w:rPr>
          <w:rFonts w:asciiTheme="majorBidi" w:hAnsiTheme="majorBidi" w:cstheme="majorBidi"/>
          <w:sz w:val="24"/>
          <w:szCs w:val="24"/>
        </w:rPr>
        <w:t>i</w:t>
      </w:r>
      <w:proofErr w:type="spellEnd"/>
      <w:r w:rsidR="00885F19" w:rsidRPr="00381C94">
        <w:rPr>
          <w:rFonts w:asciiTheme="majorBidi" w:hAnsiTheme="majorBidi" w:cstheme="majorBidi"/>
          <w:sz w:val="24"/>
          <w:szCs w:val="24"/>
          <w:lang w:val="id-ID"/>
        </w:rPr>
        <w:t>lnya.</w:t>
      </w:r>
    </w:p>
    <w:p w14:paraId="744789C3" w14:textId="77777777" w:rsidR="009E00BB" w:rsidRDefault="009E00BB" w:rsidP="009E00BB">
      <w:pPr>
        <w:jc w:val="both"/>
        <w:outlineLvl w:val="0"/>
        <w:rPr>
          <w:rFonts w:ascii="Times New Roman" w:hAnsi="Times New Roman" w:cs="Times New Roman"/>
          <w:sz w:val="24"/>
          <w:szCs w:val="24"/>
        </w:rPr>
      </w:pPr>
      <w:bookmarkStart w:id="18" w:name="_Toc192753027"/>
    </w:p>
    <w:p w14:paraId="46269848" w14:textId="4E650AE8" w:rsidR="008648E9" w:rsidRPr="00885F19" w:rsidRDefault="00560191" w:rsidP="00560191">
      <w:pPr>
        <w:pStyle w:val="Heading1"/>
      </w:pPr>
      <w:bookmarkStart w:id="19" w:name="_Toc192779855"/>
      <w:r w:rsidRPr="00885F19">
        <w:t>TINJAUAN PUSTAKA</w:t>
      </w:r>
      <w:bookmarkEnd w:id="18"/>
      <w:bookmarkEnd w:id="19"/>
      <w:r w:rsidRPr="00885F19">
        <w:t xml:space="preserve"> </w:t>
      </w:r>
    </w:p>
    <w:p w14:paraId="0DF5ACE1" w14:textId="77777777" w:rsidR="007440BF" w:rsidRPr="009C3371" w:rsidRDefault="007440BF" w:rsidP="007440BF">
      <w:pPr>
        <w:pStyle w:val="ListParagraph"/>
        <w:jc w:val="both"/>
        <w:outlineLvl w:val="0"/>
        <w:rPr>
          <w:rFonts w:ascii="Times New Roman" w:hAnsi="Times New Roman" w:cs="Times New Roman"/>
          <w:b/>
          <w:bCs/>
          <w:sz w:val="24"/>
          <w:szCs w:val="24"/>
        </w:rPr>
      </w:pPr>
    </w:p>
    <w:p w14:paraId="267066FA" w14:textId="412B5405" w:rsidR="00B51282" w:rsidRPr="009C3371" w:rsidRDefault="00B51282" w:rsidP="007440BF">
      <w:pPr>
        <w:pStyle w:val="ListParagraph"/>
        <w:ind w:firstLine="720"/>
        <w:jc w:val="both"/>
        <w:rPr>
          <w:rFonts w:ascii="Times New Roman" w:hAnsi="Times New Roman" w:cs="Times New Roman"/>
          <w:sz w:val="24"/>
          <w:szCs w:val="24"/>
          <w:lang w:val="id-ID"/>
        </w:rPr>
      </w:pPr>
      <w:r w:rsidRPr="009C3371">
        <w:rPr>
          <w:rFonts w:ascii="Times New Roman" w:hAnsi="Times New Roman" w:cs="Times New Roman"/>
          <w:sz w:val="24"/>
          <w:szCs w:val="24"/>
        </w:rPr>
        <w:t xml:space="preserve">Dalam </w:t>
      </w:r>
      <w:proofErr w:type="spellStart"/>
      <w:r w:rsidRPr="009C3371">
        <w:rPr>
          <w:rFonts w:ascii="Times New Roman" w:hAnsi="Times New Roman" w:cs="Times New Roman"/>
          <w:sz w:val="24"/>
          <w:szCs w:val="24"/>
        </w:rPr>
        <w:t>buku</w:t>
      </w:r>
      <w:proofErr w:type="spellEnd"/>
      <w:r w:rsidRPr="009C3371">
        <w:rPr>
          <w:rFonts w:ascii="Times New Roman" w:hAnsi="Times New Roman" w:cs="Times New Roman"/>
          <w:sz w:val="24"/>
          <w:szCs w:val="24"/>
        </w:rPr>
        <w:t xml:space="preserve"> </w:t>
      </w:r>
      <w:r w:rsidRPr="009C3371">
        <w:rPr>
          <w:rStyle w:val="Emphasis"/>
          <w:rFonts w:ascii="Times New Roman" w:eastAsiaTheme="majorEastAsia" w:hAnsi="Times New Roman" w:cs="Times New Roman"/>
          <w:sz w:val="24"/>
          <w:szCs w:val="24"/>
        </w:rPr>
        <w:t>Learning Python</w:t>
      </w:r>
      <w:r w:rsidRPr="009C3371">
        <w:rPr>
          <w:rFonts w:ascii="Times New Roman" w:hAnsi="Times New Roman" w:cs="Times New Roman"/>
          <w:sz w:val="24"/>
          <w:szCs w:val="24"/>
        </w:rPr>
        <w:t xml:space="preserve"> </w:t>
      </w:r>
      <w:r w:rsidRPr="009C3371">
        <w:rPr>
          <w:rFonts w:ascii="Times New Roman" w:hAnsi="Times New Roman" w:cs="Times New Roman"/>
          <w:i/>
          <w:iCs/>
          <w:sz w:val="24"/>
          <w:szCs w:val="24"/>
        </w:rPr>
        <w:t>oleh Mark Lutz (2013),</w:t>
      </w:r>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dijelaskan</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berbagai</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konsep</w:t>
      </w:r>
      <w:proofErr w:type="spellEnd"/>
      <w:r w:rsidRPr="009C3371">
        <w:rPr>
          <w:rFonts w:ascii="Times New Roman" w:hAnsi="Times New Roman" w:cs="Times New Roman"/>
          <w:sz w:val="24"/>
          <w:szCs w:val="24"/>
        </w:rPr>
        <w:t xml:space="preserve"> fundamental </w:t>
      </w:r>
      <w:proofErr w:type="spellStart"/>
      <w:r w:rsidRPr="009C3371">
        <w:rPr>
          <w:rFonts w:ascii="Times New Roman" w:hAnsi="Times New Roman" w:cs="Times New Roman"/>
          <w:sz w:val="24"/>
          <w:szCs w:val="24"/>
        </w:rPr>
        <w:t>dalam</w:t>
      </w:r>
      <w:proofErr w:type="spellEnd"/>
      <w:r w:rsidRPr="009C3371">
        <w:rPr>
          <w:rFonts w:ascii="Times New Roman" w:hAnsi="Times New Roman" w:cs="Times New Roman"/>
          <w:sz w:val="24"/>
          <w:szCs w:val="24"/>
        </w:rPr>
        <w:t xml:space="preserve"> Python, </w:t>
      </w:r>
      <w:proofErr w:type="spellStart"/>
      <w:r w:rsidRPr="009C3371">
        <w:rPr>
          <w:rFonts w:ascii="Times New Roman" w:hAnsi="Times New Roman" w:cs="Times New Roman"/>
          <w:sz w:val="24"/>
          <w:szCs w:val="24"/>
        </w:rPr>
        <w:t>termasuk</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penggunaan</w:t>
      </w:r>
      <w:proofErr w:type="spellEnd"/>
      <w:r w:rsidRPr="009C3371">
        <w:rPr>
          <w:rFonts w:ascii="Times New Roman" w:hAnsi="Times New Roman" w:cs="Times New Roman"/>
          <w:sz w:val="24"/>
          <w:szCs w:val="24"/>
        </w:rPr>
        <w:t xml:space="preserve"> array dan </w:t>
      </w:r>
      <w:proofErr w:type="spellStart"/>
      <w:r w:rsidRPr="009C3371">
        <w:rPr>
          <w:rFonts w:ascii="Times New Roman" w:hAnsi="Times New Roman" w:cs="Times New Roman"/>
          <w:sz w:val="24"/>
          <w:szCs w:val="24"/>
        </w:rPr>
        <w:t>struktur</w:t>
      </w:r>
      <w:proofErr w:type="spellEnd"/>
      <w:r w:rsidRPr="009C3371">
        <w:rPr>
          <w:rFonts w:ascii="Times New Roman" w:hAnsi="Times New Roman" w:cs="Times New Roman"/>
          <w:sz w:val="24"/>
          <w:szCs w:val="24"/>
        </w:rPr>
        <w:t xml:space="preserve"> data </w:t>
      </w:r>
      <w:proofErr w:type="spellStart"/>
      <w:r w:rsidRPr="009C3371">
        <w:rPr>
          <w:rFonts w:ascii="Times New Roman" w:hAnsi="Times New Roman" w:cs="Times New Roman"/>
          <w:sz w:val="24"/>
          <w:szCs w:val="24"/>
        </w:rPr>
        <w:t>lainnya</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Buku</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ini</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menjadi</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acuan</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utama</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dalam</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memahami</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bagaimana</w:t>
      </w:r>
      <w:proofErr w:type="spellEnd"/>
      <w:r w:rsidRPr="009C3371">
        <w:rPr>
          <w:rFonts w:ascii="Times New Roman" w:hAnsi="Times New Roman" w:cs="Times New Roman"/>
          <w:sz w:val="24"/>
          <w:szCs w:val="24"/>
        </w:rPr>
        <w:t xml:space="preserve"> data </w:t>
      </w:r>
      <w:proofErr w:type="spellStart"/>
      <w:r w:rsidRPr="009C3371">
        <w:rPr>
          <w:rFonts w:ascii="Times New Roman" w:hAnsi="Times New Roman" w:cs="Times New Roman"/>
          <w:sz w:val="24"/>
          <w:szCs w:val="24"/>
        </w:rPr>
        <w:t>dapat</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dikelola</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secara</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efisien</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dalam</w:t>
      </w:r>
      <w:proofErr w:type="spellEnd"/>
      <w:r w:rsidRPr="009C3371">
        <w:rPr>
          <w:rFonts w:ascii="Times New Roman" w:hAnsi="Times New Roman" w:cs="Times New Roman"/>
          <w:sz w:val="24"/>
          <w:szCs w:val="24"/>
        </w:rPr>
        <w:t xml:space="preserve"> Python </w:t>
      </w:r>
      <w:proofErr w:type="spellStart"/>
      <w:r w:rsidRPr="009C3371">
        <w:rPr>
          <w:rFonts w:ascii="Times New Roman" w:hAnsi="Times New Roman" w:cs="Times New Roman"/>
          <w:sz w:val="24"/>
          <w:szCs w:val="24"/>
        </w:rPr>
        <w:t>serta</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bagaimana</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perulangan</w:t>
      </w:r>
      <w:proofErr w:type="spellEnd"/>
      <w:r w:rsidRPr="009C3371">
        <w:rPr>
          <w:rFonts w:ascii="Times New Roman" w:hAnsi="Times New Roman" w:cs="Times New Roman"/>
          <w:sz w:val="24"/>
          <w:szCs w:val="24"/>
        </w:rPr>
        <w:t xml:space="preserve"> dan </w:t>
      </w:r>
      <w:proofErr w:type="spellStart"/>
      <w:r w:rsidRPr="009C3371">
        <w:rPr>
          <w:rFonts w:ascii="Times New Roman" w:hAnsi="Times New Roman" w:cs="Times New Roman"/>
          <w:sz w:val="24"/>
          <w:szCs w:val="24"/>
        </w:rPr>
        <w:t>rekursi</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dapat</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digunakan</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untuk</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menyederhanakan</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kode</w:t>
      </w:r>
      <w:proofErr w:type="spellEnd"/>
      <w:r w:rsidRPr="009C3371">
        <w:rPr>
          <w:rFonts w:ascii="Times New Roman" w:hAnsi="Times New Roman" w:cs="Times New Roman"/>
          <w:sz w:val="24"/>
          <w:szCs w:val="24"/>
        </w:rPr>
        <w:t xml:space="preserve"> program</w:t>
      </w:r>
      <w:r w:rsidRPr="009C3371">
        <w:rPr>
          <w:rFonts w:ascii="Times New Roman" w:hAnsi="Times New Roman" w:cs="Times New Roman"/>
          <w:sz w:val="24"/>
          <w:szCs w:val="24"/>
          <w:lang w:val="id-ID"/>
        </w:rPr>
        <w:t>.</w:t>
      </w:r>
    </w:p>
    <w:p w14:paraId="63E3CE33" w14:textId="547DD0D9" w:rsidR="009E00BB" w:rsidRDefault="00B51282" w:rsidP="00CF1DC3">
      <w:pPr>
        <w:pStyle w:val="ListParagraph"/>
        <w:ind w:firstLine="720"/>
        <w:jc w:val="both"/>
        <w:rPr>
          <w:rFonts w:ascii="Times New Roman" w:hAnsi="Times New Roman" w:cs="Times New Roman"/>
          <w:sz w:val="24"/>
          <w:szCs w:val="24"/>
        </w:rPr>
      </w:pPr>
      <w:r w:rsidRPr="009C3371">
        <w:rPr>
          <w:rFonts w:ascii="Times New Roman" w:hAnsi="Times New Roman" w:cs="Times New Roman"/>
          <w:sz w:val="24"/>
          <w:szCs w:val="24"/>
        </w:rPr>
        <w:t xml:space="preserve">Selain </w:t>
      </w:r>
      <w:proofErr w:type="spellStart"/>
      <w:r w:rsidRPr="009C3371">
        <w:rPr>
          <w:rFonts w:ascii="Times New Roman" w:hAnsi="Times New Roman" w:cs="Times New Roman"/>
          <w:sz w:val="24"/>
          <w:szCs w:val="24"/>
        </w:rPr>
        <w:t>itu</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dokumentasi</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resmi</w:t>
      </w:r>
      <w:proofErr w:type="spellEnd"/>
      <w:r w:rsidRPr="009C3371">
        <w:rPr>
          <w:rFonts w:ascii="Times New Roman" w:hAnsi="Times New Roman" w:cs="Times New Roman"/>
          <w:sz w:val="24"/>
          <w:szCs w:val="24"/>
        </w:rPr>
        <w:t xml:space="preserve"> Python (https://docs.python.org/3/) </w:t>
      </w:r>
      <w:proofErr w:type="spellStart"/>
      <w:r w:rsidRPr="009C3371">
        <w:rPr>
          <w:rFonts w:ascii="Times New Roman" w:hAnsi="Times New Roman" w:cs="Times New Roman"/>
          <w:sz w:val="24"/>
          <w:szCs w:val="24"/>
        </w:rPr>
        <w:t>memberikan</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informasi</w:t>
      </w:r>
      <w:proofErr w:type="spellEnd"/>
      <w:r w:rsidRPr="009C3371">
        <w:rPr>
          <w:rFonts w:ascii="Times New Roman" w:hAnsi="Times New Roman" w:cs="Times New Roman"/>
          <w:sz w:val="24"/>
          <w:szCs w:val="24"/>
        </w:rPr>
        <w:t xml:space="preserve"> yang </w:t>
      </w:r>
      <w:proofErr w:type="spellStart"/>
      <w:r w:rsidRPr="009C3371">
        <w:rPr>
          <w:rFonts w:ascii="Times New Roman" w:hAnsi="Times New Roman" w:cs="Times New Roman"/>
          <w:sz w:val="24"/>
          <w:szCs w:val="24"/>
        </w:rPr>
        <w:t>komprehensif</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tentang</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berbagai</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fungsi</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bawaan</w:t>
      </w:r>
      <w:proofErr w:type="spellEnd"/>
      <w:r w:rsidRPr="009C3371">
        <w:rPr>
          <w:rFonts w:ascii="Times New Roman" w:hAnsi="Times New Roman" w:cs="Times New Roman"/>
          <w:sz w:val="24"/>
          <w:szCs w:val="24"/>
        </w:rPr>
        <w:t xml:space="preserve"> Python, </w:t>
      </w:r>
      <w:proofErr w:type="spellStart"/>
      <w:r w:rsidRPr="009C3371">
        <w:rPr>
          <w:rFonts w:ascii="Times New Roman" w:hAnsi="Times New Roman" w:cs="Times New Roman"/>
          <w:sz w:val="24"/>
          <w:szCs w:val="24"/>
        </w:rPr>
        <w:t>termasuk</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implementasi</w:t>
      </w:r>
      <w:proofErr w:type="spellEnd"/>
      <w:r w:rsidRPr="009C3371">
        <w:rPr>
          <w:rFonts w:ascii="Times New Roman" w:hAnsi="Times New Roman" w:cs="Times New Roman"/>
          <w:sz w:val="24"/>
          <w:szCs w:val="24"/>
        </w:rPr>
        <w:t xml:space="preserve"> daftar (list), </w:t>
      </w:r>
      <w:proofErr w:type="spellStart"/>
      <w:r w:rsidRPr="009C3371">
        <w:rPr>
          <w:rFonts w:ascii="Times New Roman" w:hAnsi="Times New Roman" w:cs="Times New Roman"/>
          <w:sz w:val="24"/>
          <w:szCs w:val="24"/>
        </w:rPr>
        <w:t>operasi</w:t>
      </w:r>
      <w:proofErr w:type="spellEnd"/>
      <w:r w:rsidRPr="009C3371">
        <w:rPr>
          <w:rFonts w:ascii="Times New Roman" w:hAnsi="Times New Roman" w:cs="Times New Roman"/>
          <w:sz w:val="24"/>
          <w:szCs w:val="24"/>
        </w:rPr>
        <w:t xml:space="preserve"> pada array, </w:t>
      </w:r>
      <w:proofErr w:type="spellStart"/>
      <w:r w:rsidRPr="009C3371">
        <w:rPr>
          <w:rFonts w:ascii="Times New Roman" w:hAnsi="Times New Roman" w:cs="Times New Roman"/>
          <w:sz w:val="24"/>
          <w:szCs w:val="24"/>
        </w:rPr>
        <w:t>serta</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metode</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manipulasi</w:t>
      </w:r>
      <w:proofErr w:type="spellEnd"/>
      <w:r w:rsidRPr="009C3371">
        <w:rPr>
          <w:rFonts w:ascii="Times New Roman" w:hAnsi="Times New Roman" w:cs="Times New Roman"/>
          <w:sz w:val="24"/>
          <w:szCs w:val="24"/>
        </w:rPr>
        <w:t xml:space="preserve"> data </w:t>
      </w:r>
      <w:proofErr w:type="spellStart"/>
      <w:r w:rsidRPr="009C3371">
        <w:rPr>
          <w:rFonts w:ascii="Times New Roman" w:hAnsi="Times New Roman" w:cs="Times New Roman"/>
          <w:sz w:val="24"/>
          <w:szCs w:val="24"/>
        </w:rPr>
        <w:t>seperti</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pencarian</w:t>
      </w:r>
      <w:proofErr w:type="spellEnd"/>
      <w:r w:rsidRPr="009C3371">
        <w:rPr>
          <w:rFonts w:ascii="Times New Roman" w:hAnsi="Times New Roman" w:cs="Times New Roman"/>
          <w:sz w:val="24"/>
          <w:szCs w:val="24"/>
        </w:rPr>
        <w:t xml:space="preserve"> dan </w:t>
      </w:r>
      <w:proofErr w:type="spellStart"/>
      <w:r w:rsidRPr="009C3371">
        <w:rPr>
          <w:rFonts w:ascii="Times New Roman" w:hAnsi="Times New Roman" w:cs="Times New Roman"/>
          <w:sz w:val="24"/>
          <w:szCs w:val="24"/>
        </w:rPr>
        <w:t>pengurutan</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Dokumentasi</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ini</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menjadi</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sumber</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utama</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dalam</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memahami</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sintaksis</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serta</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praktik</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terbaik</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dalam</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menulis</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kode</w:t>
      </w:r>
      <w:proofErr w:type="spellEnd"/>
      <w:r w:rsidRPr="009C3371">
        <w:rPr>
          <w:rFonts w:ascii="Times New Roman" w:hAnsi="Times New Roman" w:cs="Times New Roman"/>
          <w:sz w:val="24"/>
          <w:szCs w:val="24"/>
        </w:rPr>
        <w:t xml:space="preserve"> yang optimal dan </w:t>
      </w:r>
      <w:proofErr w:type="spellStart"/>
      <w:r w:rsidRPr="009C3371">
        <w:rPr>
          <w:rFonts w:ascii="Times New Roman" w:hAnsi="Times New Roman" w:cs="Times New Roman"/>
          <w:sz w:val="24"/>
          <w:szCs w:val="24"/>
        </w:rPr>
        <w:t>efisien</w:t>
      </w:r>
      <w:proofErr w:type="spellEnd"/>
      <w:r w:rsidRPr="009C3371">
        <w:rPr>
          <w:rFonts w:ascii="Times New Roman" w:hAnsi="Times New Roman" w:cs="Times New Roman"/>
          <w:sz w:val="24"/>
          <w:szCs w:val="24"/>
        </w:rPr>
        <w:t>.</w:t>
      </w:r>
      <w:bookmarkStart w:id="20" w:name="_Toc192753028"/>
    </w:p>
    <w:p w14:paraId="17A1FE51" w14:textId="77777777" w:rsidR="00CF1DC3" w:rsidRPr="00CF1DC3" w:rsidRDefault="00CF1DC3" w:rsidP="00CF1DC3">
      <w:pPr>
        <w:jc w:val="both"/>
        <w:rPr>
          <w:rFonts w:ascii="Times New Roman" w:hAnsi="Times New Roman" w:cs="Times New Roman"/>
          <w:sz w:val="24"/>
          <w:szCs w:val="24"/>
        </w:rPr>
      </w:pPr>
    </w:p>
    <w:p w14:paraId="4326B8D4" w14:textId="0D01A5A5" w:rsidR="00381C94" w:rsidRDefault="00560191" w:rsidP="00560191">
      <w:pPr>
        <w:pStyle w:val="Heading1"/>
      </w:pPr>
      <w:bookmarkStart w:id="21" w:name="_Toc192779856"/>
      <w:r w:rsidRPr="00885F19">
        <w:t>METODOLOGI</w:t>
      </w:r>
      <w:bookmarkStart w:id="22" w:name="_Toc192753030"/>
      <w:bookmarkEnd w:id="20"/>
      <w:bookmarkEnd w:id="21"/>
    </w:p>
    <w:p w14:paraId="4CED3EF1" w14:textId="77777777" w:rsidR="00A47029" w:rsidRPr="00A47029" w:rsidRDefault="00A47029" w:rsidP="00A47029">
      <w:pPr>
        <w:pStyle w:val="ListParagraph"/>
        <w:jc w:val="both"/>
        <w:outlineLvl w:val="0"/>
        <w:rPr>
          <w:rFonts w:ascii="Times New Roman" w:hAnsi="Times New Roman" w:cs="Times New Roman"/>
          <w:b/>
          <w:bCs/>
          <w:sz w:val="28"/>
          <w:szCs w:val="28"/>
        </w:rPr>
      </w:pPr>
    </w:p>
    <w:p w14:paraId="487D7D1A" w14:textId="2413E1F2" w:rsidR="00381C94" w:rsidRPr="00A47029" w:rsidRDefault="00381C94" w:rsidP="00381C94">
      <w:pPr>
        <w:pStyle w:val="ListParagraph"/>
        <w:numPr>
          <w:ilvl w:val="1"/>
          <w:numId w:val="7"/>
        </w:numPr>
        <w:jc w:val="both"/>
        <w:outlineLvl w:val="0"/>
        <w:rPr>
          <w:rFonts w:ascii="Times New Roman" w:hAnsi="Times New Roman" w:cs="Times New Roman"/>
          <w:b/>
          <w:bCs/>
          <w:sz w:val="28"/>
          <w:szCs w:val="28"/>
        </w:rPr>
      </w:pPr>
      <w:r w:rsidRPr="00381C94">
        <w:rPr>
          <w:rFonts w:ascii="Times New Roman" w:hAnsi="Times New Roman" w:cs="Times New Roman"/>
          <w:b/>
          <w:bCs/>
          <w:sz w:val="24"/>
          <w:szCs w:val="24"/>
        </w:rPr>
        <w:t xml:space="preserve"> </w:t>
      </w:r>
      <w:bookmarkStart w:id="23" w:name="_Toc192779857"/>
      <w:r w:rsidR="008648E9" w:rsidRPr="00381C94">
        <w:rPr>
          <w:rFonts w:ascii="Times New Roman" w:hAnsi="Times New Roman" w:cs="Times New Roman"/>
          <w:b/>
          <w:bCs/>
          <w:sz w:val="24"/>
          <w:szCs w:val="24"/>
        </w:rPr>
        <w:t xml:space="preserve">Desain </w:t>
      </w:r>
      <w:proofErr w:type="spellStart"/>
      <w:r w:rsidR="008648E9" w:rsidRPr="00381C94">
        <w:rPr>
          <w:rFonts w:ascii="Times New Roman" w:hAnsi="Times New Roman" w:cs="Times New Roman"/>
          <w:b/>
          <w:bCs/>
          <w:sz w:val="24"/>
          <w:szCs w:val="24"/>
        </w:rPr>
        <w:t>Sistem</w:t>
      </w:r>
      <w:bookmarkStart w:id="24" w:name="_Toc192753031"/>
      <w:bookmarkEnd w:id="22"/>
      <w:bookmarkEnd w:id="23"/>
      <w:proofErr w:type="spellEnd"/>
    </w:p>
    <w:p w14:paraId="4523EBBB" w14:textId="77777777" w:rsidR="00A47029" w:rsidRPr="00A47029" w:rsidRDefault="00A47029" w:rsidP="00A47029">
      <w:pPr>
        <w:pStyle w:val="ListParagraph"/>
        <w:jc w:val="both"/>
        <w:outlineLvl w:val="0"/>
        <w:rPr>
          <w:rFonts w:ascii="Times New Roman" w:hAnsi="Times New Roman" w:cs="Times New Roman"/>
          <w:b/>
          <w:bCs/>
          <w:sz w:val="28"/>
          <w:szCs w:val="28"/>
        </w:rPr>
      </w:pPr>
    </w:p>
    <w:p w14:paraId="72966857" w14:textId="00B57652" w:rsidR="00381C94" w:rsidRPr="00381C94" w:rsidRDefault="008648E9" w:rsidP="000B0237">
      <w:pPr>
        <w:pStyle w:val="ListParagraph"/>
        <w:numPr>
          <w:ilvl w:val="2"/>
          <w:numId w:val="7"/>
        </w:numPr>
        <w:jc w:val="both"/>
        <w:outlineLvl w:val="0"/>
        <w:rPr>
          <w:rFonts w:ascii="Times New Roman" w:hAnsi="Times New Roman" w:cs="Times New Roman"/>
          <w:b/>
          <w:bCs/>
          <w:sz w:val="28"/>
          <w:szCs w:val="28"/>
        </w:rPr>
      </w:pPr>
      <w:bookmarkStart w:id="25" w:name="_Toc192779858"/>
      <w:proofErr w:type="spellStart"/>
      <w:r w:rsidRPr="00381C94">
        <w:rPr>
          <w:rFonts w:ascii="Times New Roman" w:hAnsi="Times New Roman" w:cs="Times New Roman"/>
          <w:b/>
          <w:bCs/>
          <w:sz w:val="24"/>
          <w:szCs w:val="24"/>
        </w:rPr>
        <w:t>PseudoCode</w:t>
      </w:r>
      <w:bookmarkEnd w:id="25"/>
      <w:proofErr w:type="spellEnd"/>
      <w:r w:rsidRPr="00381C94">
        <w:rPr>
          <w:rFonts w:ascii="Times New Roman" w:hAnsi="Times New Roman" w:cs="Times New Roman"/>
          <w:b/>
          <w:bCs/>
          <w:sz w:val="24"/>
          <w:szCs w:val="24"/>
        </w:rPr>
        <w:t xml:space="preserve"> </w:t>
      </w:r>
      <w:bookmarkStart w:id="26" w:name="_Toc192753032"/>
      <w:bookmarkEnd w:id="24"/>
    </w:p>
    <w:p w14:paraId="6EB9DE1B"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Mulai</w:t>
      </w:r>
    </w:p>
    <w:p w14:paraId="6B8AAEDD" w14:textId="77777777" w:rsidR="00381C94" w:rsidRPr="00381C94" w:rsidRDefault="00381C94" w:rsidP="00381C94">
      <w:pPr>
        <w:tabs>
          <w:tab w:val="left" w:pos="2749"/>
        </w:tabs>
        <w:ind w:left="360"/>
        <w:jc w:val="both"/>
        <w:rPr>
          <w:rFonts w:ascii="Times New Roman" w:hAnsi="Times New Roman" w:cs="Times New Roman"/>
          <w:sz w:val="24"/>
          <w:szCs w:val="24"/>
        </w:rPr>
      </w:pPr>
    </w:p>
    <w:p w14:paraId="42633445" w14:textId="77777777" w:rsidR="00381C94" w:rsidRPr="00381C94" w:rsidRDefault="00381C94" w:rsidP="00381C94">
      <w:pPr>
        <w:tabs>
          <w:tab w:val="left" w:pos="2749"/>
        </w:tabs>
        <w:ind w:left="360"/>
        <w:jc w:val="both"/>
        <w:rPr>
          <w:rFonts w:ascii="Times New Roman" w:hAnsi="Times New Roman" w:cs="Times New Roman"/>
          <w:sz w:val="24"/>
          <w:szCs w:val="24"/>
        </w:rPr>
      </w:pPr>
      <w:proofErr w:type="spellStart"/>
      <w:r w:rsidRPr="00381C94">
        <w:rPr>
          <w:rFonts w:ascii="Times New Roman" w:hAnsi="Times New Roman" w:cs="Times New Roman"/>
          <w:sz w:val="24"/>
          <w:szCs w:val="24"/>
        </w:rPr>
        <w:t>Inisialisasi</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daftar_belanja</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sebagai</w:t>
      </w:r>
      <w:proofErr w:type="spellEnd"/>
      <w:r w:rsidRPr="00381C94">
        <w:rPr>
          <w:rFonts w:ascii="Times New Roman" w:hAnsi="Times New Roman" w:cs="Times New Roman"/>
          <w:sz w:val="24"/>
          <w:szCs w:val="24"/>
        </w:rPr>
        <w:t xml:space="preserve"> daftar </w:t>
      </w:r>
      <w:proofErr w:type="spellStart"/>
      <w:r w:rsidRPr="00381C94">
        <w:rPr>
          <w:rFonts w:ascii="Times New Roman" w:hAnsi="Times New Roman" w:cs="Times New Roman"/>
          <w:sz w:val="24"/>
          <w:szCs w:val="24"/>
        </w:rPr>
        <w:t>kosong</w:t>
      </w:r>
      <w:proofErr w:type="spellEnd"/>
    </w:p>
    <w:p w14:paraId="72D908C4" w14:textId="77777777" w:rsidR="00381C94" w:rsidRPr="00381C94" w:rsidRDefault="00381C94" w:rsidP="00381C94">
      <w:pPr>
        <w:tabs>
          <w:tab w:val="left" w:pos="2749"/>
        </w:tabs>
        <w:ind w:left="360"/>
        <w:jc w:val="both"/>
        <w:rPr>
          <w:rFonts w:ascii="Times New Roman" w:hAnsi="Times New Roman" w:cs="Times New Roman"/>
          <w:sz w:val="24"/>
          <w:szCs w:val="24"/>
        </w:rPr>
      </w:pPr>
    </w:p>
    <w:p w14:paraId="0B322EE8" w14:textId="77777777" w:rsidR="00381C94" w:rsidRPr="00381C94" w:rsidRDefault="00381C94" w:rsidP="00381C94">
      <w:pPr>
        <w:tabs>
          <w:tab w:val="left" w:pos="2749"/>
        </w:tabs>
        <w:ind w:left="360"/>
        <w:jc w:val="both"/>
        <w:rPr>
          <w:rFonts w:ascii="Times New Roman" w:hAnsi="Times New Roman" w:cs="Times New Roman"/>
          <w:sz w:val="24"/>
          <w:szCs w:val="24"/>
        </w:rPr>
      </w:pPr>
      <w:proofErr w:type="spellStart"/>
      <w:r w:rsidRPr="00381C94">
        <w:rPr>
          <w:rFonts w:ascii="Times New Roman" w:hAnsi="Times New Roman" w:cs="Times New Roman"/>
          <w:sz w:val="24"/>
          <w:szCs w:val="24"/>
        </w:rPr>
        <w:t>Definisi</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fungsi</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tambah_</w:t>
      </w:r>
      <w:proofErr w:type="gramStart"/>
      <w:r w:rsidRPr="00381C94">
        <w:rPr>
          <w:rFonts w:ascii="Times New Roman" w:hAnsi="Times New Roman" w:cs="Times New Roman"/>
          <w:sz w:val="24"/>
          <w:szCs w:val="24"/>
        </w:rPr>
        <w:t>item</w:t>
      </w:r>
      <w:proofErr w:type="spellEnd"/>
      <w:r w:rsidRPr="00381C94">
        <w:rPr>
          <w:rFonts w:ascii="Times New Roman" w:hAnsi="Times New Roman" w:cs="Times New Roman"/>
          <w:sz w:val="24"/>
          <w:szCs w:val="24"/>
        </w:rPr>
        <w:t>(</w:t>
      </w:r>
      <w:proofErr w:type="gramEnd"/>
      <w:r w:rsidRPr="00381C94">
        <w:rPr>
          <w:rFonts w:ascii="Times New Roman" w:hAnsi="Times New Roman" w:cs="Times New Roman"/>
          <w:sz w:val="24"/>
          <w:szCs w:val="24"/>
        </w:rPr>
        <w:t>):</w:t>
      </w:r>
    </w:p>
    <w:p w14:paraId="1F3E3CBF"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lastRenderedPageBreak/>
        <w:t xml:space="preserve">    Minta </w:t>
      </w:r>
      <w:proofErr w:type="spellStart"/>
      <w:r w:rsidRPr="00381C94">
        <w:rPr>
          <w:rFonts w:ascii="Times New Roman" w:hAnsi="Times New Roman" w:cs="Times New Roman"/>
          <w:sz w:val="24"/>
          <w:szCs w:val="24"/>
        </w:rPr>
        <w:t>pengguna</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memasukkan</w:t>
      </w:r>
      <w:proofErr w:type="spellEnd"/>
      <w:r w:rsidRPr="00381C94">
        <w:rPr>
          <w:rFonts w:ascii="Times New Roman" w:hAnsi="Times New Roman" w:cs="Times New Roman"/>
          <w:sz w:val="24"/>
          <w:szCs w:val="24"/>
        </w:rPr>
        <w:t xml:space="preserve"> nama item</w:t>
      </w:r>
    </w:p>
    <w:p w14:paraId="31AD2349"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Tambahkan</w:t>
      </w:r>
      <w:proofErr w:type="spellEnd"/>
      <w:r w:rsidRPr="00381C94">
        <w:rPr>
          <w:rFonts w:ascii="Times New Roman" w:hAnsi="Times New Roman" w:cs="Times New Roman"/>
          <w:sz w:val="24"/>
          <w:szCs w:val="24"/>
        </w:rPr>
        <w:t xml:space="preserve"> item </w:t>
      </w:r>
      <w:proofErr w:type="spellStart"/>
      <w:r w:rsidRPr="00381C94">
        <w:rPr>
          <w:rFonts w:ascii="Times New Roman" w:hAnsi="Times New Roman" w:cs="Times New Roman"/>
          <w:sz w:val="24"/>
          <w:szCs w:val="24"/>
        </w:rPr>
        <w:t>ke</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daftar_belanja</w:t>
      </w:r>
      <w:proofErr w:type="spellEnd"/>
    </w:p>
    <w:p w14:paraId="5A2F6E53"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Cetak</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pesan</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bahwa</w:t>
      </w:r>
      <w:proofErr w:type="spellEnd"/>
      <w:r w:rsidRPr="00381C94">
        <w:rPr>
          <w:rFonts w:ascii="Times New Roman" w:hAnsi="Times New Roman" w:cs="Times New Roman"/>
          <w:sz w:val="24"/>
          <w:szCs w:val="24"/>
        </w:rPr>
        <w:t xml:space="preserve"> item </w:t>
      </w:r>
      <w:proofErr w:type="spellStart"/>
      <w:r w:rsidRPr="00381C94">
        <w:rPr>
          <w:rFonts w:ascii="Times New Roman" w:hAnsi="Times New Roman" w:cs="Times New Roman"/>
          <w:sz w:val="24"/>
          <w:szCs w:val="24"/>
        </w:rPr>
        <w:t>telah</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ditambahkan</w:t>
      </w:r>
      <w:proofErr w:type="spellEnd"/>
    </w:p>
    <w:p w14:paraId="68A858F1" w14:textId="77777777" w:rsidR="00381C94" w:rsidRPr="00381C94" w:rsidRDefault="00381C94" w:rsidP="00381C94">
      <w:pPr>
        <w:tabs>
          <w:tab w:val="left" w:pos="2749"/>
        </w:tabs>
        <w:ind w:left="360"/>
        <w:jc w:val="both"/>
        <w:rPr>
          <w:rFonts w:ascii="Times New Roman" w:hAnsi="Times New Roman" w:cs="Times New Roman"/>
          <w:sz w:val="24"/>
          <w:szCs w:val="24"/>
        </w:rPr>
      </w:pPr>
    </w:p>
    <w:p w14:paraId="1D68F9E2" w14:textId="77777777" w:rsidR="00381C94" w:rsidRPr="00381C94" w:rsidRDefault="00381C94" w:rsidP="00381C94">
      <w:pPr>
        <w:tabs>
          <w:tab w:val="left" w:pos="2749"/>
        </w:tabs>
        <w:ind w:left="360"/>
        <w:jc w:val="both"/>
        <w:rPr>
          <w:rFonts w:ascii="Times New Roman" w:hAnsi="Times New Roman" w:cs="Times New Roman"/>
          <w:sz w:val="24"/>
          <w:szCs w:val="24"/>
        </w:rPr>
      </w:pPr>
      <w:proofErr w:type="spellStart"/>
      <w:r w:rsidRPr="00381C94">
        <w:rPr>
          <w:rFonts w:ascii="Times New Roman" w:hAnsi="Times New Roman" w:cs="Times New Roman"/>
          <w:sz w:val="24"/>
          <w:szCs w:val="24"/>
        </w:rPr>
        <w:t>Definisi</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fungsi</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hapus_</w:t>
      </w:r>
      <w:proofErr w:type="gramStart"/>
      <w:r w:rsidRPr="00381C94">
        <w:rPr>
          <w:rFonts w:ascii="Times New Roman" w:hAnsi="Times New Roman" w:cs="Times New Roman"/>
          <w:sz w:val="24"/>
          <w:szCs w:val="24"/>
        </w:rPr>
        <w:t>item</w:t>
      </w:r>
      <w:proofErr w:type="spellEnd"/>
      <w:r w:rsidRPr="00381C94">
        <w:rPr>
          <w:rFonts w:ascii="Times New Roman" w:hAnsi="Times New Roman" w:cs="Times New Roman"/>
          <w:sz w:val="24"/>
          <w:szCs w:val="24"/>
        </w:rPr>
        <w:t>(</w:t>
      </w:r>
      <w:proofErr w:type="gramEnd"/>
      <w:r w:rsidRPr="00381C94">
        <w:rPr>
          <w:rFonts w:ascii="Times New Roman" w:hAnsi="Times New Roman" w:cs="Times New Roman"/>
          <w:sz w:val="24"/>
          <w:szCs w:val="24"/>
        </w:rPr>
        <w:t>):</w:t>
      </w:r>
    </w:p>
    <w:p w14:paraId="5F470EE5"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Minta </w:t>
      </w:r>
      <w:proofErr w:type="spellStart"/>
      <w:r w:rsidRPr="00381C94">
        <w:rPr>
          <w:rFonts w:ascii="Times New Roman" w:hAnsi="Times New Roman" w:cs="Times New Roman"/>
          <w:sz w:val="24"/>
          <w:szCs w:val="24"/>
        </w:rPr>
        <w:t>pengguna</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memasukkan</w:t>
      </w:r>
      <w:proofErr w:type="spellEnd"/>
      <w:r w:rsidRPr="00381C94">
        <w:rPr>
          <w:rFonts w:ascii="Times New Roman" w:hAnsi="Times New Roman" w:cs="Times New Roman"/>
          <w:sz w:val="24"/>
          <w:szCs w:val="24"/>
        </w:rPr>
        <w:t xml:space="preserve"> nama item yang </w:t>
      </w:r>
      <w:proofErr w:type="spellStart"/>
      <w:r w:rsidRPr="00381C94">
        <w:rPr>
          <w:rFonts w:ascii="Times New Roman" w:hAnsi="Times New Roman" w:cs="Times New Roman"/>
          <w:sz w:val="24"/>
          <w:szCs w:val="24"/>
        </w:rPr>
        <w:t>akan</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dihapus</w:t>
      </w:r>
      <w:proofErr w:type="spellEnd"/>
    </w:p>
    <w:p w14:paraId="44133F15"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Jika item </w:t>
      </w:r>
      <w:proofErr w:type="spellStart"/>
      <w:r w:rsidRPr="00381C94">
        <w:rPr>
          <w:rFonts w:ascii="Times New Roman" w:hAnsi="Times New Roman" w:cs="Times New Roman"/>
          <w:sz w:val="24"/>
          <w:szCs w:val="24"/>
        </w:rPr>
        <w:t>ada</w:t>
      </w:r>
      <w:proofErr w:type="spellEnd"/>
      <w:r w:rsidRPr="00381C94">
        <w:rPr>
          <w:rFonts w:ascii="Times New Roman" w:hAnsi="Times New Roman" w:cs="Times New Roman"/>
          <w:sz w:val="24"/>
          <w:szCs w:val="24"/>
        </w:rPr>
        <w:t xml:space="preserve"> di </w:t>
      </w:r>
      <w:proofErr w:type="spellStart"/>
      <w:r w:rsidRPr="00381C94">
        <w:rPr>
          <w:rFonts w:ascii="Times New Roman" w:hAnsi="Times New Roman" w:cs="Times New Roman"/>
          <w:sz w:val="24"/>
          <w:szCs w:val="24"/>
        </w:rPr>
        <w:t>daftar_belanja</w:t>
      </w:r>
      <w:proofErr w:type="spellEnd"/>
      <w:r w:rsidRPr="00381C94">
        <w:rPr>
          <w:rFonts w:ascii="Times New Roman" w:hAnsi="Times New Roman" w:cs="Times New Roman"/>
          <w:sz w:val="24"/>
          <w:szCs w:val="24"/>
        </w:rPr>
        <w:t>:</w:t>
      </w:r>
    </w:p>
    <w:p w14:paraId="3167E4F1"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Hapus item </w:t>
      </w:r>
      <w:proofErr w:type="spellStart"/>
      <w:r w:rsidRPr="00381C94">
        <w:rPr>
          <w:rFonts w:ascii="Times New Roman" w:hAnsi="Times New Roman" w:cs="Times New Roman"/>
          <w:sz w:val="24"/>
          <w:szCs w:val="24"/>
        </w:rPr>
        <w:t>dari</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daftar_belanja</w:t>
      </w:r>
      <w:proofErr w:type="spellEnd"/>
    </w:p>
    <w:p w14:paraId="79C6C2FF"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Cetak</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pesan</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bahwa</w:t>
      </w:r>
      <w:proofErr w:type="spellEnd"/>
      <w:r w:rsidRPr="00381C94">
        <w:rPr>
          <w:rFonts w:ascii="Times New Roman" w:hAnsi="Times New Roman" w:cs="Times New Roman"/>
          <w:sz w:val="24"/>
          <w:szCs w:val="24"/>
        </w:rPr>
        <w:t xml:space="preserve"> item </w:t>
      </w:r>
      <w:proofErr w:type="spellStart"/>
      <w:r w:rsidRPr="00381C94">
        <w:rPr>
          <w:rFonts w:ascii="Times New Roman" w:hAnsi="Times New Roman" w:cs="Times New Roman"/>
          <w:sz w:val="24"/>
          <w:szCs w:val="24"/>
        </w:rPr>
        <w:t>telah</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dihapus</w:t>
      </w:r>
      <w:proofErr w:type="spellEnd"/>
    </w:p>
    <w:p w14:paraId="59339B7C"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Jika </w:t>
      </w:r>
      <w:proofErr w:type="spellStart"/>
      <w:r w:rsidRPr="00381C94">
        <w:rPr>
          <w:rFonts w:ascii="Times New Roman" w:hAnsi="Times New Roman" w:cs="Times New Roman"/>
          <w:sz w:val="24"/>
          <w:szCs w:val="24"/>
        </w:rPr>
        <w:t>tidak</w:t>
      </w:r>
      <w:proofErr w:type="spellEnd"/>
      <w:r w:rsidRPr="00381C94">
        <w:rPr>
          <w:rFonts w:ascii="Times New Roman" w:hAnsi="Times New Roman" w:cs="Times New Roman"/>
          <w:sz w:val="24"/>
          <w:szCs w:val="24"/>
        </w:rPr>
        <w:t>:</w:t>
      </w:r>
    </w:p>
    <w:p w14:paraId="2BE0BEC9"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Cetak</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pesan</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bahwa</w:t>
      </w:r>
      <w:proofErr w:type="spellEnd"/>
      <w:r w:rsidRPr="00381C94">
        <w:rPr>
          <w:rFonts w:ascii="Times New Roman" w:hAnsi="Times New Roman" w:cs="Times New Roman"/>
          <w:sz w:val="24"/>
          <w:szCs w:val="24"/>
        </w:rPr>
        <w:t xml:space="preserve"> item </w:t>
      </w:r>
      <w:proofErr w:type="spellStart"/>
      <w:r w:rsidRPr="00381C94">
        <w:rPr>
          <w:rFonts w:ascii="Times New Roman" w:hAnsi="Times New Roman" w:cs="Times New Roman"/>
          <w:sz w:val="24"/>
          <w:szCs w:val="24"/>
        </w:rPr>
        <w:t>tidak</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ditemukan</w:t>
      </w:r>
      <w:proofErr w:type="spellEnd"/>
    </w:p>
    <w:p w14:paraId="6803FD95" w14:textId="77777777" w:rsidR="00381C94" w:rsidRPr="00381C94" w:rsidRDefault="00381C94" w:rsidP="00381C94">
      <w:pPr>
        <w:tabs>
          <w:tab w:val="left" w:pos="2749"/>
        </w:tabs>
        <w:ind w:left="360"/>
        <w:jc w:val="both"/>
        <w:rPr>
          <w:rFonts w:ascii="Times New Roman" w:hAnsi="Times New Roman" w:cs="Times New Roman"/>
          <w:sz w:val="24"/>
          <w:szCs w:val="24"/>
        </w:rPr>
      </w:pPr>
    </w:p>
    <w:p w14:paraId="7C2431CA" w14:textId="77777777" w:rsidR="00381C94" w:rsidRPr="00381C94" w:rsidRDefault="00381C94" w:rsidP="00381C94">
      <w:pPr>
        <w:tabs>
          <w:tab w:val="left" w:pos="2749"/>
        </w:tabs>
        <w:ind w:left="360"/>
        <w:jc w:val="both"/>
        <w:rPr>
          <w:rFonts w:ascii="Times New Roman" w:hAnsi="Times New Roman" w:cs="Times New Roman"/>
          <w:sz w:val="24"/>
          <w:szCs w:val="24"/>
        </w:rPr>
      </w:pPr>
      <w:proofErr w:type="spellStart"/>
      <w:r w:rsidRPr="00381C94">
        <w:rPr>
          <w:rFonts w:ascii="Times New Roman" w:hAnsi="Times New Roman" w:cs="Times New Roman"/>
          <w:sz w:val="24"/>
          <w:szCs w:val="24"/>
        </w:rPr>
        <w:t>Definisi</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fungsi</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tampilkan_</w:t>
      </w:r>
      <w:proofErr w:type="gramStart"/>
      <w:r w:rsidRPr="00381C94">
        <w:rPr>
          <w:rFonts w:ascii="Times New Roman" w:hAnsi="Times New Roman" w:cs="Times New Roman"/>
          <w:sz w:val="24"/>
          <w:szCs w:val="24"/>
        </w:rPr>
        <w:t>daftar</w:t>
      </w:r>
      <w:proofErr w:type="spellEnd"/>
      <w:r w:rsidRPr="00381C94">
        <w:rPr>
          <w:rFonts w:ascii="Times New Roman" w:hAnsi="Times New Roman" w:cs="Times New Roman"/>
          <w:sz w:val="24"/>
          <w:szCs w:val="24"/>
        </w:rPr>
        <w:t>(</w:t>
      </w:r>
      <w:proofErr w:type="gramEnd"/>
      <w:r w:rsidRPr="00381C94">
        <w:rPr>
          <w:rFonts w:ascii="Times New Roman" w:hAnsi="Times New Roman" w:cs="Times New Roman"/>
          <w:sz w:val="24"/>
          <w:szCs w:val="24"/>
        </w:rPr>
        <w:t>):</w:t>
      </w:r>
    </w:p>
    <w:p w14:paraId="13970B78"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Jika </w:t>
      </w:r>
      <w:proofErr w:type="spellStart"/>
      <w:r w:rsidRPr="00381C94">
        <w:rPr>
          <w:rFonts w:ascii="Times New Roman" w:hAnsi="Times New Roman" w:cs="Times New Roman"/>
          <w:sz w:val="24"/>
          <w:szCs w:val="24"/>
        </w:rPr>
        <w:t>daftar_belanja</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kosong</w:t>
      </w:r>
      <w:proofErr w:type="spellEnd"/>
      <w:r w:rsidRPr="00381C94">
        <w:rPr>
          <w:rFonts w:ascii="Times New Roman" w:hAnsi="Times New Roman" w:cs="Times New Roman"/>
          <w:sz w:val="24"/>
          <w:szCs w:val="24"/>
        </w:rPr>
        <w:t>:</w:t>
      </w:r>
    </w:p>
    <w:p w14:paraId="249FC274"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Cetak</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pesan</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bahwa</w:t>
      </w:r>
      <w:proofErr w:type="spellEnd"/>
      <w:r w:rsidRPr="00381C94">
        <w:rPr>
          <w:rFonts w:ascii="Times New Roman" w:hAnsi="Times New Roman" w:cs="Times New Roman"/>
          <w:sz w:val="24"/>
          <w:szCs w:val="24"/>
        </w:rPr>
        <w:t xml:space="preserve"> daftar </w:t>
      </w:r>
      <w:proofErr w:type="spellStart"/>
      <w:r w:rsidRPr="00381C94">
        <w:rPr>
          <w:rFonts w:ascii="Times New Roman" w:hAnsi="Times New Roman" w:cs="Times New Roman"/>
          <w:sz w:val="24"/>
          <w:szCs w:val="24"/>
        </w:rPr>
        <w:t>kosong</w:t>
      </w:r>
      <w:proofErr w:type="spellEnd"/>
    </w:p>
    <w:p w14:paraId="1FF39709"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Jika </w:t>
      </w:r>
      <w:proofErr w:type="spellStart"/>
      <w:r w:rsidRPr="00381C94">
        <w:rPr>
          <w:rFonts w:ascii="Times New Roman" w:hAnsi="Times New Roman" w:cs="Times New Roman"/>
          <w:sz w:val="24"/>
          <w:szCs w:val="24"/>
        </w:rPr>
        <w:t>tidak</w:t>
      </w:r>
      <w:proofErr w:type="spellEnd"/>
      <w:r w:rsidRPr="00381C94">
        <w:rPr>
          <w:rFonts w:ascii="Times New Roman" w:hAnsi="Times New Roman" w:cs="Times New Roman"/>
          <w:sz w:val="24"/>
          <w:szCs w:val="24"/>
        </w:rPr>
        <w:t>:</w:t>
      </w:r>
    </w:p>
    <w:p w14:paraId="5EF60544"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Cetak</w:t>
      </w:r>
      <w:proofErr w:type="spellEnd"/>
      <w:r w:rsidRPr="00381C94">
        <w:rPr>
          <w:rFonts w:ascii="Times New Roman" w:hAnsi="Times New Roman" w:cs="Times New Roman"/>
          <w:sz w:val="24"/>
          <w:szCs w:val="24"/>
        </w:rPr>
        <w:t xml:space="preserve"> "Daftar </w:t>
      </w:r>
      <w:proofErr w:type="spellStart"/>
      <w:r w:rsidRPr="00381C94">
        <w:rPr>
          <w:rFonts w:ascii="Times New Roman" w:hAnsi="Times New Roman" w:cs="Times New Roman"/>
          <w:sz w:val="24"/>
          <w:szCs w:val="24"/>
        </w:rPr>
        <w:t>Belanja</w:t>
      </w:r>
      <w:proofErr w:type="spellEnd"/>
      <w:r w:rsidRPr="00381C94">
        <w:rPr>
          <w:rFonts w:ascii="Times New Roman" w:hAnsi="Times New Roman" w:cs="Times New Roman"/>
          <w:sz w:val="24"/>
          <w:szCs w:val="24"/>
        </w:rPr>
        <w:t>:"</w:t>
      </w:r>
    </w:p>
    <w:p w14:paraId="1F34E91B"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Untuk</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setiap</w:t>
      </w:r>
      <w:proofErr w:type="spellEnd"/>
      <w:r w:rsidRPr="00381C94">
        <w:rPr>
          <w:rFonts w:ascii="Times New Roman" w:hAnsi="Times New Roman" w:cs="Times New Roman"/>
          <w:sz w:val="24"/>
          <w:szCs w:val="24"/>
        </w:rPr>
        <w:t xml:space="preserve"> item </w:t>
      </w:r>
      <w:proofErr w:type="spellStart"/>
      <w:r w:rsidRPr="00381C94">
        <w:rPr>
          <w:rFonts w:ascii="Times New Roman" w:hAnsi="Times New Roman" w:cs="Times New Roman"/>
          <w:sz w:val="24"/>
          <w:szCs w:val="24"/>
        </w:rPr>
        <w:t>dalam</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daftar_belanja</w:t>
      </w:r>
      <w:proofErr w:type="spellEnd"/>
      <w:r w:rsidRPr="00381C94">
        <w:rPr>
          <w:rFonts w:ascii="Times New Roman" w:hAnsi="Times New Roman" w:cs="Times New Roman"/>
          <w:sz w:val="24"/>
          <w:szCs w:val="24"/>
        </w:rPr>
        <w:t>:</w:t>
      </w:r>
    </w:p>
    <w:p w14:paraId="4BDF7DC2"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Cetak</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nomor</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urut</w:t>
      </w:r>
      <w:proofErr w:type="spellEnd"/>
      <w:r w:rsidRPr="00381C94">
        <w:rPr>
          <w:rFonts w:ascii="Times New Roman" w:hAnsi="Times New Roman" w:cs="Times New Roman"/>
          <w:sz w:val="24"/>
          <w:szCs w:val="24"/>
        </w:rPr>
        <w:t xml:space="preserve"> dan nama item</w:t>
      </w:r>
    </w:p>
    <w:p w14:paraId="57E86A38" w14:textId="77777777" w:rsidR="00381C94" w:rsidRPr="00381C94" w:rsidRDefault="00381C94" w:rsidP="00381C94">
      <w:pPr>
        <w:tabs>
          <w:tab w:val="left" w:pos="2749"/>
        </w:tabs>
        <w:ind w:left="360"/>
        <w:jc w:val="both"/>
        <w:rPr>
          <w:rFonts w:ascii="Times New Roman" w:hAnsi="Times New Roman" w:cs="Times New Roman"/>
          <w:sz w:val="24"/>
          <w:szCs w:val="24"/>
        </w:rPr>
      </w:pPr>
    </w:p>
    <w:p w14:paraId="0A3FD205" w14:textId="77777777" w:rsidR="00381C94" w:rsidRPr="00381C94" w:rsidRDefault="00381C94" w:rsidP="00381C94">
      <w:pPr>
        <w:tabs>
          <w:tab w:val="left" w:pos="2749"/>
        </w:tabs>
        <w:ind w:left="360"/>
        <w:jc w:val="both"/>
        <w:rPr>
          <w:rFonts w:ascii="Times New Roman" w:hAnsi="Times New Roman" w:cs="Times New Roman"/>
          <w:sz w:val="24"/>
          <w:szCs w:val="24"/>
        </w:rPr>
      </w:pPr>
      <w:proofErr w:type="spellStart"/>
      <w:r w:rsidRPr="00381C94">
        <w:rPr>
          <w:rFonts w:ascii="Times New Roman" w:hAnsi="Times New Roman" w:cs="Times New Roman"/>
          <w:sz w:val="24"/>
          <w:szCs w:val="24"/>
        </w:rPr>
        <w:t>Definisi</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fungsi</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tampilkan_daftar_terbalik</w:t>
      </w:r>
      <w:proofErr w:type="spellEnd"/>
      <w:r w:rsidRPr="00381C94">
        <w:rPr>
          <w:rFonts w:ascii="Times New Roman" w:hAnsi="Times New Roman" w:cs="Times New Roman"/>
          <w:sz w:val="24"/>
          <w:szCs w:val="24"/>
        </w:rPr>
        <w:t>(index):</w:t>
      </w:r>
    </w:p>
    <w:p w14:paraId="4D68BDF7"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Jika index </w:t>
      </w:r>
      <w:proofErr w:type="spellStart"/>
      <w:r w:rsidRPr="00381C94">
        <w:rPr>
          <w:rFonts w:ascii="Times New Roman" w:hAnsi="Times New Roman" w:cs="Times New Roman"/>
          <w:sz w:val="24"/>
          <w:szCs w:val="24"/>
        </w:rPr>
        <w:t>belum</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ditentukan</w:t>
      </w:r>
      <w:proofErr w:type="spellEnd"/>
      <w:r w:rsidRPr="00381C94">
        <w:rPr>
          <w:rFonts w:ascii="Times New Roman" w:hAnsi="Times New Roman" w:cs="Times New Roman"/>
          <w:sz w:val="24"/>
          <w:szCs w:val="24"/>
        </w:rPr>
        <w:t>:</w:t>
      </w:r>
    </w:p>
    <w:p w14:paraId="464C96C1"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Atur index </w:t>
      </w:r>
      <w:proofErr w:type="spellStart"/>
      <w:r w:rsidRPr="00381C94">
        <w:rPr>
          <w:rFonts w:ascii="Times New Roman" w:hAnsi="Times New Roman" w:cs="Times New Roman"/>
          <w:sz w:val="24"/>
          <w:szCs w:val="24"/>
        </w:rPr>
        <w:t>ke</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panjang</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daftar_belanja</w:t>
      </w:r>
      <w:proofErr w:type="spellEnd"/>
      <w:r w:rsidRPr="00381C94">
        <w:rPr>
          <w:rFonts w:ascii="Times New Roman" w:hAnsi="Times New Roman" w:cs="Times New Roman"/>
          <w:sz w:val="24"/>
          <w:szCs w:val="24"/>
        </w:rPr>
        <w:t xml:space="preserve"> - 1</w:t>
      </w:r>
    </w:p>
    <w:p w14:paraId="034044C8"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Jika index &lt; 0:</w:t>
      </w:r>
    </w:p>
    <w:p w14:paraId="539B57E4"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Kembalikan</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keluar</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dari</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fungsi</w:t>
      </w:r>
      <w:proofErr w:type="spellEnd"/>
      <w:r w:rsidRPr="00381C94">
        <w:rPr>
          <w:rFonts w:ascii="Times New Roman" w:hAnsi="Times New Roman" w:cs="Times New Roman"/>
          <w:sz w:val="24"/>
          <w:szCs w:val="24"/>
        </w:rPr>
        <w:t>)</w:t>
      </w:r>
    </w:p>
    <w:p w14:paraId="09879841"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Cetak</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nomor</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urut</w:t>
      </w:r>
      <w:proofErr w:type="spellEnd"/>
      <w:r w:rsidRPr="00381C94">
        <w:rPr>
          <w:rFonts w:ascii="Times New Roman" w:hAnsi="Times New Roman" w:cs="Times New Roman"/>
          <w:sz w:val="24"/>
          <w:szCs w:val="24"/>
        </w:rPr>
        <w:t xml:space="preserve"> dan nama item pada index</w:t>
      </w:r>
    </w:p>
    <w:p w14:paraId="31E8B89A"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Panggil</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kembali</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fungsi</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tampilkan_daftar_</w:t>
      </w:r>
      <w:proofErr w:type="gramStart"/>
      <w:r w:rsidRPr="00381C94">
        <w:rPr>
          <w:rFonts w:ascii="Times New Roman" w:hAnsi="Times New Roman" w:cs="Times New Roman"/>
          <w:sz w:val="24"/>
          <w:szCs w:val="24"/>
        </w:rPr>
        <w:t>terbalik</w:t>
      </w:r>
      <w:proofErr w:type="spellEnd"/>
      <w:r w:rsidRPr="00381C94">
        <w:rPr>
          <w:rFonts w:ascii="Times New Roman" w:hAnsi="Times New Roman" w:cs="Times New Roman"/>
          <w:sz w:val="24"/>
          <w:szCs w:val="24"/>
        </w:rPr>
        <w:t>(</w:t>
      </w:r>
      <w:proofErr w:type="gramEnd"/>
      <w:r w:rsidRPr="00381C94">
        <w:rPr>
          <w:rFonts w:ascii="Times New Roman" w:hAnsi="Times New Roman" w:cs="Times New Roman"/>
          <w:sz w:val="24"/>
          <w:szCs w:val="24"/>
        </w:rPr>
        <w:t>index - 1)</w:t>
      </w:r>
    </w:p>
    <w:p w14:paraId="47FEAE42" w14:textId="77777777" w:rsidR="00381C94" w:rsidRPr="00381C94" w:rsidRDefault="00381C94" w:rsidP="00381C94">
      <w:pPr>
        <w:tabs>
          <w:tab w:val="left" w:pos="2749"/>
        </w:tabs>
        <w:ind w:left="360"/>
        <w:jc w:val="both"/>
        <w:rPr>
          <w:rFonts w:ascii="Times New Roman" w:hAnsi="Times New Roman" w:cs="Times New Roman"/>
          <w:sz w:val="24"/>
          <w:szCs w:val="24"/>
        </w:rPr>
      </w:pPr>
    </w:p>
    <w:p w14:paraId="106FEA4E" w14:textId="77777777" w:rsidR="00381C94" w:rsidRPr="00381C94" w:rsidRDefault="00381C94" w:rsidP="00381C94">
      <w:pPr>
        <w:tabs>
          <w:tab w:val="left" w:pos="2749"/>
        </w:tabs>
        <w:ind w:left="360"/>
        <w:jc w:val="both"/>
        <w:rPr>
          <w:rFonts w:ascii="Times New Roman" w:hAnsi="Times New Roman" w:cs="Times New Roman"/>
          <w:sz w:val="24"/>
          <w:szCs w:val="24"/>
        </w:rPr>
      </w:pPr>
      <w:proofErr w:type="spellStart"/>
      <w:r w:rsidRPr="00381C94">
        <w:rPr>
          <w:rFonts w:ascii="Times New Roman" w:hAnsi="Times New Roman" w:cs="Times New Roman"/>
          <w:sz w:val="24"/>
          <w:szCs w:val="24"/>
        </w:rPr>
        <w:lastRenderedPageBreak/>
        <w:t>Selama</w:t>
      </w:r>
      <w:proofErr w:type="spellEnd"/>
      <w:r w:rsidRPr="00381C94">
        <w:rPr>
          <w:rFonts w:ascii="Times New Roman" w:hAnsi="Times New Roman" w:cs="Times New Roman"/>
          <w:sz w:val="24"/>
          <w:szCs w:val="24"/>
        </w:rPr>
        <w:t xml:space="preserve"> program </w:t>
      </w:r>
      <w:proofErr w:type="spellStart"/>
      <w:r w:rsidRPr="00381C94">
        <w:rPr>
          <w:rFonts w:ascii="Times New Roman" w:hAnsi="Times New Roman" w:cs="Times New Roman"/>
          <w:sz w:val="24"/>
          <w:szCs w:val="24"/>
        </w:rPr>
        <w:t>berjalan</w:t>
      </w:r>
      <w:proofErr w:type="spellEnd"/>
      <w:r w:rsidRPr="00381C94">
        <w:rPr>
          <w:rFonts w:ascii="Times New Roman" w:hAnsi="Times New Roman" w:cs="Times New Roman"/>
          <w:sz w:val="24"/>
          <w:szCs w:val="24"/>
        </w:rPr>
        <w:t>:</w:t>
      </w:r>
    </w:p>
    <w:p w14:paraId="307C5B06"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Tampilkan</w:t>
      </w:r>
      <w:proofErr w:type="spellEnd"/>
      <w:r w:rsidRPr="00381C94">
        <w:rPr>
          <w:rFonts w:ascii="Times New Roman" w:hAnsi="Times New Roman" w:cs="Times New Roman"/>
          <w:sz w:val="24"/>
          <w:szCs w:val="24"/>
        </w:rPr>
        <w:t xml:space="preserve"> menu:</w:t>
      </w:r>
    </w:p>
    <w:p w14:paraId="2DBCC0DC"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1. </w:t>
      </w:r>
      <w:proofErr w:type="spellStart"/>
      <w:r w:rsidRPr="00381C94">
        <w:rPr>
          <w:rFonts w:ascii="Times New Roman" w:hAnsi="Times New Roman" w:cs="Times New Roman"/>
          <w:sz w:val="24"/>
          <w:szCs w:val="24"/>
        </w:rPr>
        <w:t>Tambah</w:t>
      </w:r>
      <w:proofErr w:type="spellEnd"/>
      <w:r w:rsidRPr="00381C94">
        <w:rPr>
          <w:rFonts w:ascii="Times New Roman" w:hAnsi="Times New Roman" w:cs="Times New Roman"/>
          <w:sz w:val="24"/>
          <w:szCs w:val="24"/>
        </w:rPr>
        <w:t xml:space="preserve"> Item</w:t>
      </w:r>
    </w:p>
    <w:p w14:paraId="3D3F7CEE"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2. Hapus Item</w:t>
      </w:r>
    </w:p>
    <w:p w14:paraId="47A89B77"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3. </w:t>
      </w:r>
      <w:proofErr w:type="spellStart"/>
      <w:r w:rsidRPr="00381C94">
        <w:rPr>
          <w:rFonts w:ascii="Times New Roman" w:hAnsi="Times New Roman" w:cs="Times New Roman"/>
          <w:sz w:val="24"/>
          <w:szCs w:val="24"/>
        </w:rPr>
        <w:t>Tampilkan</w:t>
      </w:r>
      <w:proofErr w:type="spellEnd"/>
      <w:r w:rsidRPr="00381C94">
        <w:rPr>
          <w:rFonts w:ascii="Times New Roman" w:hAnsi="Times New Roman" w:cs="Times New Roman"/>
          <w:sz w:val="24"/>
          <w:szCs w:val="24"/>
        </w:rPr>
        <w:t xml:space="preserve"> Daftar</w:t>
      </w:r>
    </w:p>
    <w:p w14:paraId="2A60F860"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4. </w:t>
      </w:r>
      <w:proofErr w:type="spellStart"/>
      <w:r w:rsidRPr="00381C94">
        <w:rPr>
          <w:rFonts w:ascii="Times New Roman" w:hAnsi="Times New Roman" w:cs="Times New Roman"/>
          <w:sz w:val="24"/>
          <w:szCs w:val="24"/>
        </w:rPr>
        <w:t>Tampilkan</w:t>
      </w:r>
      <w:proofErr w:type="spellEnd"/>
      <w:r w:rsidRPr="00381C94">
        <w:rPr>
          <w:rFonts w:ascii="Times New Roman" w:hAnsi="Times New Roman" w:cs="Times New Roman"/>
          <w:sz w:val="24"/>
          <w:szCs w:val="24"/>
        </w:rPr>
        <w:t xml:space="preserve"> Daftar (</w:t>
      </w:r>
      <w:proofErr w:type="spellStart"/>
      <w:r w:rsidRPr="00381C94">
        <w:rPr>
          <w:rFonts w:ascii="Times New Roman" w:hAnsi="Times New Roman" w:cs="Times New Roman"/>
          <w:sz w:val="24"/>
          <w:szCs w:val="24"/>
        </w:rPr>
        <w:t>Terbalik</w:t>
      </w:r>
      <w:proofErr w:type="spellEnd"/>
      <w:r w:rsidRPr="00381C94">
        <w:rPr>
          <w:rFonts w:ascii="Times New Roman" w:hAnsi="Times New Roman" w:cs="Times New Roman"/>
          <w:sz w:val="24"/>
          <w:szCs w:val="24"/>
        </w:rPr>
        <w:t>)</w:t>
      </w:r>
    </w:p>
    <w:p w14:paraId="6525540A"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5. </w:t>
      </w:r>
      <w:proofErr w:type="spellStart"/>
      <w:r w:rsidRPr="00381C94">
        <w:rPr>
          <w:rFonts w:ascii="Times New Roman" w:hAnsi="Times New Roman" w:cs="Times New Roman"/>
          <w:sz w:val="24"/>
          <w:szCs w:val="24"/>
        </w:rPr>
        <w:t>Keluar</w:t>
      </w:r>
      <w:proofErr w:type="spellEnd"/>
    </w:p>
    <w:p w14:paraId="6415E350"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Minta </w:t>
      </w:r>
      <w:proofErr w:type="spellStart"/>
      <w:r w:rsidRPr="00381C94">
        <w:rPr>
          <w:rFonts w:ascii="Times New Roman" w:hAnsi="Times New Roman" w:cs="Times New Roman"/>
          <w:sz w:val="24"/>
          <w:szCs w:val="24"/>
        </w:rPr>
        <w:t>pengguna</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memilih</w:t>
      </w:r>
      <w:proofErr w:type="spellEnd"/>
      <w:r w:rsidRPr="00381C94">
        <w:rPr>
          <w:rFonts w:ascii="Times New Roman" w:hAnsi="Times New Roman" w:cs="Times New Roman"/>
          <w:sz w:val="24"/>
          <w:szCs w:val="24"/>
        </w:rPr>
        <w:t xml:space="preserve"> menu</w:t>
      </w:r>
    </w:p>
    <w:p w14:paraId="36BE728B"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w:t>
      </w:r>
    </w:p>
    <w:p w14:paraId="433D0959"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Jika </w:t>
      </w:r>
      <w:proofErr w:type="spellStart"/>
      <w:r w:rsidRPr="00381C94">
        <w:rPr>
          <w:rFonts w:ascii="Times New Roman" w:hAnsi="Times New Roman" w:cs="Times New Roman"/>
          <w:sz w:val="24"/>
          <w:szCs w:val="24"/>
        </w:rPr>
        <w:t>pilihan</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adalah</w:t>
      </w:r>
      <w:proofErr w:type="spellEnd"/>
      <w:r w:rsidRPr="00381C94">
        <w:rPr>
          <w:rFonts w:ascii="Times New Roman" w:hAnsi="Times New Roman" w:cs="Times New Roman"/>
          <w:sz w:val="24"/>
          <w:szCs w:val="24"/>
        </w:rPr>
        <w:t xml:space="preserve"> "1":</w:t>
      </w:r>
    </w:p>
    <w:p w14:paraId="179C86C8"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Panggil</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fungsi</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tambah_</w:t>
      </w:r>
      <w:proofErr w:type="gramStart"/>
      <w:r w:rsidRPr="00381C94">
        <w:rPr>
          <w:rFonts w:ascii="Times New Roman" w:hAnsi="Times New Roman" w:cs="Times New Roman"/>
          <w:sz w:val="24"/>
          <w:szCs w:val="24"/>
        </w:rPr>
        <w:t>item</w:t>
      </w:r>
      <w:proofErr w:type="spellEnd"/>
      <w:r w:rsidRPr="00381C94">
        <w:rPr>
          <w:rFonts w:ascii="Times New Roman" w:hAnsi="Times New Roman" w:cs="Times New Roman"/>
          <w:sz w:val="24"/>
          <w:szCs w:val="24"/>
        </w:rPr>
        <w:t>(</w:t>
      </w:r>
      <w:proofErr w:type="gramEnd"/>
      <w:r w:rsidRPr="00381C94">
        <w:rPr>
          <w:rFonts w:ascii="Times New Roman" w:hAnsi="Times New Roman" w:cs="Times New Roman"/>
          <w:sz w:val="24"/>
          <w:szCs w:val="24"/>
        </w:rPr>
        <w:t>)</w:t>
      </w:r>
    </w:p>
    <w:p w14:paraId="6AEB6C43"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Jika </w:t>
      </w:r>
      <w:proofErr w:type="spellStart"/>
      <w:r w:rsidRPr="00381C94">
        <w:rPr>
          <w:rFonts w:ascii="Times New Roman" w:hAnsi="Times New Roman" w:cs="Times New Roman"/>
          <w:sz w:val="24"/>
          <w:szCs w:val="24"/>
        </w:rPr>
        <w:t>pilihan</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adalah</w:t>
      </w:r>
      <w:proofErr w:type="spellEnd"/>
      <w:r w:rsidRPr="00381C94">
        <w:rPr>
          <w:rFonts w:ascii="Times New Roman" w:hAnsi="Times New Roman" w:cs="Times New Roman"/>
          <w:sz w:val="24"/>
          <w:szCs w:val="24"/>
        </w:rPr>
        <w:t xml:space="preserve"> "2":</w:t>
      </w:r>
    </w:p>
    <w:p w14:paraId="64A53CBA"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Panggil</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fungsi</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hapus_</w:t>
      </w:r>
      <w:proofErr w:type="gramStart"/>
      <w:r w:rsidRPr="00381C94">
        <w:rPr>
          <w:rFonts w:ascii="Times New Roman" w:hAnsi="Times New Roman" w:cs="Times New Roman"/>
          <w:sz w:val="24"/>
          <w:szCs w:val="24"/>
        </w:rPr>
        <w:t>item</w:t>
      </w:r>
      <w:proofErr w:type="spellEnd"/>
      <w:r w:rsidRPr="00381C94">
        <w:rPr>
          <w:rFonts w:ascii="Times New Roman" w:hAnsi="Times New Roman" w:cs="Times New Roman"/>
          <w:sz w:val="24"/>
          <w:szCs w:val="24"/>
        </w:rPr>
        <w:t>(</w:t>
      </w:r>
      <w:proofErr w:type="gramEnd"/>
      <w:r w:rsidRPr="00381C94">
        <w:rPr>
          <w:rFonts w:ascii="Times New Roman" w:hAnsi="Times New Roman" w:cs="Times New Roman"/>
          <w:sz w:val="24"/>
          <w:szCs w:val="24"/>
        </w:rPr>
        <w:t>)</w:t>
      </w:r>
    </w:p>
    <w:p w14:paraId="3217851C"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Jika </w:t>
      </w:r>
      <w:proofErr w:type="spellStart"/>
      <w:r w:rsidRPr="00381C94">
        <w:rPr>
          <w:rFonts w:ascii="Times New Roman" w:hAnsi="Times New Roman" w:cs="Times New Roman"/>
          <w:sz w:val="24"/>
          <w:szCs w:val="24"/>
        </w:rPr>
        <w:t>pilihan</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adalah</w:t>
      </w:r>
      <w:proofErr w:type="spellEnd"/>
      <w:r w:rsidRPr="00381C94">
        <w:rPr>
          <w:rFonts w:ascii="Times New Roman" w:hAnsi="Times New Roman" w:cs="Times New Roman"/>
          <w:sz w:val="24"/>
          <w:szCs w:val="24"/>
        </w:rPr>
        <w:t xml:space="preserve"> "3":</w:t>
      </w:r>
    </w:p>
    <w:p w14:paraId="4B5A5F55"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Panggil</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fungsi</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tampilkan_</w:t>
      </w:r>
      <w:proofErr w:type="gramStart"/>
      <w:r w:rsidRPr="00381C94">
        <w:rPr>
          <w:rFonts w:ascii="Times New Roman" w:hAnsi="Times New Roman" w:cs="Times New Roman"/>
          <w:sz w:val="24"/>
          <w:szCs w:val="24"/>
        </w:rPr>
        <w:t>daftar</w:t>
      </w:r>
      <w:proofErr w:type="spellEnd"/>
      <w:r w:rsidRPr="00381C94">
        <w:rPr>
          <w:rFonts w:ascii="Times New Roman" w:hAnsi="Times New Roman" w:cs="Times New Roman"/>
          <w:sz w:val="24"/>
          <w:szCs w:val="24"/>
        </w:rPr>
        <w:t>(</w:t>
      </w:r>
      <w:proofErr w:type="gramEnd"/>
      <w:r w:rsidRPr="00381C94">
        <w:rPr>
          <w:rFonts w:ascii="Times New Roman" w:hAnsi="Times New Roman" w:cs="Times New Roman"/>
          <w:sz w:val="24"/>
          <w:szCs w:val="24"/>
        </w:rPr>
        <w:t>)</w:t>
      </w:r>
    </w:p>
    <w:p w14:paraId="650829C0"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Jika </w:t>
      </w:r>
      <w:proofErr w:type="spellStart"/>
      <w:r w:rsidRPr="00381C94">
        <w:rPr>
          <w:rFonts w:ascii="Times New Roman" w:hAnsi="Times New Roman" w:cs="Times New Roman"/>
          <w:sz w:val="24"/>
          <w:szCs w:val="24"/>
        </w:rPr>
        <w:t>pilihan</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adalah</w:t>
      </w:r>
      <w:proofErr w:type="spellEnd"/>
      <w:r w:rsidRPr="00381C94">
        <w:rPr>
          <w:rFonts w:ascii="Times New Roman" w:hAnsi="Times New Roman" w:cs="Times New Roman"/>
          <w:sz w:val="24"/>
          <w:szCs w:val="24"/>
        </w:rPr>
        <w:t xml:space="preserve"> "4":</w:t>
      </w:r>
    </w:p>
    <w:p w14:paraId="05369DD8"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Panggil</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fungsi</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tampilkan_daftar_</w:t>
      </w:r>
      <w:proofErr w:type="gramStart"/>
      <w:r w:rsidRPr="00381C94">
        <w:rPr>
          <w:rFonts w:ascii="Times New Roman" w:hAnsi="Times New Roman" w:cs="Times New Roman"/>
          <w:sz w:val="24"/>
          <w:szCs w:val="24"/>
        </w:rPr>
        <w:t>terbalik</w:t>
      </w:r>
      <w:proofErr w:type="spellEnd"/>
      <w:r w:rsidRPr="00381C94">
        <w:rPr>
          <w:rFonts w:ascii="Times New Roman" w:hAnsi="Times New Roman" w:cs="Times New Roman"/>
          <w:sz w:val="24"/>
          <w:szCs w:val="24"/>
        </w:rPr>
        <w:t>(</w:t>
      </w:r>
      <w:proofErr w:type="gramEnd"/>
      <w:r w:rsidRPr="00381C94">
        <w:rPr>
          <w:rFonts w:ascii="Times New Roman" w:hAnsi="Times New Roman" w:cs="Times New Roman"/>
          <w:sz w:val="24"/>
          <w:szCs w:val="24"/>
        </w:rPr>
        <w:t>)</w:t>
      </w:r>
    </w:p>
    <w:p w14:paraId="1B521AF2"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Jika </w:t>
      </w:r>
      <w:proofErr w:type="spellStart"/>
      <w:r w:rsidRPr="00381C94">
        <w:rPr>
          <w:rFonts w:ascii="Times New Roman" w:hAnsi="Times New Roman" w:cs="Times New Roman"/>
          <w:sz w:val="24"/>
          <w:szCs w:val="24"/>
        </w:rPr>
        <w:t>pilihan</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adalah</w:t>
      </w:r>
      <w:proofErr w:type="spellEnd"/>
      <w:r w:rsidRPr="00381C94">
        <w:rPr>
          <w:rFonts w:ascii="Times New Roman" w:hAnsi="Times New Roman" w:cs="Times New Roman"/>
          <w:sz w:val="24"/>
          <w:szCs w:val="24"/>
        </w:rPr>
        <w:t xml:space="preserve"> "5":</w:t>
      </w:r>
    </w:p>
    <w:p w14:paraId="37E08796"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Cetak</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pesan</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keluar</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dari</w:t>
      </w:r>
      <w:proofErr w:type="spellEnd"/>
      <w:r w:rsidRPr="00381C94">
        <w:rPr>
          <w:rFonts w:ascii="Times New Roman" w:hAnsi="Times New Roman" w:cs="Times New Roman"/>
          <w:sz w:val="24"/>
          <w:szCs w:val="24"/>
        </w:rPr>
        <w:t xml:space="preserve"> program</w:t>
      </w:r>
    </w:p>
    <w:p w14:paraId="3BBE5EE2"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Hentikan</w:t>
      </w:r>
      <w:proofErr w:type="spellEnd"/>
      <w:r w:rsidRPr="00381C94">
        <w:rPr>
          <w:rFonts w:ascii="Times New Roman" w:hAnsi="Times New Roman" w:cs="Times New Roman"/>
          <w:sz w:val="24"/>
          <w:szCs w:val="24"/>
        </w:rPr>
        <w:t xml:space="preserve"> program</w:t>
      </w:r>
    </w:p>
    <w:p w14:paraId="114AD254"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Jika </w:t>
      </w:r>
      <w:proofErr w:type="spellStart"/>
      <w:r w:rsidRPr="00381C94">
        <w:rPr>
          <w:rFonts w:ascii="Times New Roman" w:hAnsi="Times New Roman" w:cs="Times New Roman"/>
          <w:sz w:val="24"/>
          <w:szCs w:val="24"/>
        </w:rPr>
        <w:t>pilihan</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tidak</w:t>
      </w:r>
      <w:proofErr w:type="spellEnd"/>
      <w:r w:rsidRPr="00381C94">
        <w:rPr>
          <w:rFonts w:ascii="Times New Roman" w:hAnsi="Times New Roman" w:cs="Times New Roman"/>
          <w:sz w:val="24"/>
          <w:szCs w:val="24"/>
        </w:rPr>
        <w:t xml:space="preserve"> valid:</w:t>
      </w:r>
    </w:p>
    <w:p w14:paraId="7E73AC44" w14:textId="77777777" w:rsidR="00381C94" w:rsidRPr="00381C94" w:rsidRDefault="00381C94" w:rsidP="00381C94">
      <w:pPr>
        <w:tabs>
          <w:tab w:val="left" w:pos="2749"/>
        </w:tabs>
        <w:ind w:left="360"/>
        <w:jc w:val="both"/>
        <w:rPr>
          <w:rFonts w:ascii="Times New Roman" w:hAnsi="Times New Roman" w:cs="Times New Roman"/>
          <w:sz w:val="24"/>
          <w:szCs w:val="24"/>
        </w:rPr>
      </w:pPr>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Cetak</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pesan</w:t>
      </w:r>
      <w:proofErr w:type="spellEnd"/>
      <w:r w:rsidRPr="00381C94">
        <w:rPr>
          <w:rFonts w:ascii="Times New Roman" w:hAnsi="Times New Roman" w:cs="Times New Roman"/>
          <w:sz w:val="24"/>
          <w:szCs w:val="24"/>
        </w:rPr>
        <w:t xml:space="preserve"> </w:t>
      </w:r>
      <w:proofErr w:type="spellStart"/>
      <w:r w:rsidRPr="00381C94">
        <w:rPr>
          <w:rFonts w:ascii="Times New Roman" w:hAnsi="Times New Roman" w:cs="Times New Roman"/>
          <w:sz w:val="24"/>
          <w:szCs w:val="24"/>
        </w:rPr>
        <w:t>kesalahan</w:t>
      </w:r>
      <w:proofErr w:type="spellEnd"/>
    </w:p>
    <w:p w14:paraId="36A49F0B" w14:textId="77777777" w:rsidR="00381C94" w:rsidRPr="00381C94" w:rsidRDefault="00381C94" w:rsidP="00381C94">
      <w:pPr>
        <w:tabs>
          <w:tab w:val="left" w:pos="2749"/>
        </w:tabs>
        <w:ind w:left="360"/>
        <w:jc w:val="both"/>
        <w:rPr>
          <w:rFonts w:ascii="Times New Roman" w:hAnsi="Times New Roman" w:cs="Times New Roman"/>
          <w:sz w:val="24"/>
          <w:szCs w:val="24"/>
        </w:rPr>
      </w:pPr>
    </w:p>
    <w:p w14:paraId="64764A07" w14:textId="77777777" w:rsidR="00381C94" w:rsidRPr="00381C94" w:rsidRDefault="00381C94" w:rsidP="00381C94">
      <w:pPr>
        <w:tabs>
          <w:tab w:val="left" w:pos="2749"/>
        </w:tabs>
        <w:ind w:left="360"/>
        <w:jc w:val="both"/>
        <w:rPr>
          <w:rFonts w:ascii="Times New Roman" w:hAnsi="Times New Roman" w:cs="Times New Roman"/>
          <w:sz w:val="24"/>
          <w:szCs w:val="24"/>
        </w:rPr>
      </w:pPr>
      <w:proofErr w:type="spellStart"/>
      <w:r w:rsidRPr="00381C94">
        <w:rPr>
          <w:rFonts w:ascii="Times New Roman" w:hAnsi="Times New Roman" w:cs="Times New Roman"/>
          <w:sz w:val="24"/>
          <w:szCs w:val="24"/>
        </w:rPr>
        <w:t>Selesai</w:t>
      </w:r>
      <w:proofErr w:type="spellEnd"/>
    </w:p>
    <w:p w14:paraId="6A77EF44" w14:textId="77777777" w:rsidR="00381C94" w:rsidRPr="00381C94" w:rsidRDefault="00381C94" w:rsidP="00381C94">
      <w:pPr>
        <w:jc w:val="both"/>
        <w:outlineLvl w:val="0"/>
        <w:rPr>
          <w:rFonts w:ascii="Times New Roman" w:hAnsi="Times New Roman" w:cs="Times New Roman"/>
          <w:sz w:val="28"/>
          <w:szCs w:val="28"/>
        </w:rPr>
      </w:pPr>
    </w:p>
    <w:p w14:paraId="7A00AE1F" w14:textId="571CCD3C" w:rsidR="00381C94" w:rsidRPr="00381C94" w:rsidRDefault="008648E9" w:rsidP="000B0237">
      <w:pPr>
        <w:pStyle w:val="ListParagraph"/>
        <w:numPr>
          <w:ilvl w:val="2"/>
          <w:numId w:val="7"/>
        </w:numPr>
        <w:jc w:val="both"/>
        <w:outlineLvl w:val="0"/>
        <w:rPr>
          <w:rFonts w:ascii="Times New Roman" w:hAnsi="Times New Roman" w:cs="Times New Roman"/>
          <w:b/>
          <w:bCs/>
          <w:sz w:val="28"/>
          <w:szCs w:val="28"/>
        </w:rPr>
      </w:pPr>
      <w:bookmarkStart w:id="27" w:name="_Toc192779859"/>
      <w:r w:rsidRPr="00381C94">
        <w:rPr>
          <w:rFonts w:ascii="Times New Roman" w:hAnsi="Times New Roman" w:cs="Times New Roman"/>
          <w:b/>
          <w:bCs/>
          <w:sz w:val="24"/>
          <w:szCs w:val="24"/>
        </w:rPr>
        <w:t>Flowchart</w:t>
      </w:r>
      <w:bookmarkEnd w:id="26"/>
      <w:bookmarkEnd w:id="27"/>
      <w:r w:rsidR="00381C94" w:rsidRPr="00381C94">
        <w:rPr>
          <w:rFonts w:ascii="Times New Roman" w:hAnsi="Times New Roman" w:cs="Times New Roman"/>
          <w:b/>
          <w:bCs/>
          <w:sz w:val="24"/>
          <w:szCs w:val="24"/>
        </w:rPr>
        <w:t xml:space="preserve"> </w:t>
      </w:r>
      <w:bookmarkStart w:id="28" w:name="_Toc192753033"/>
    </w:p>
    <w:p w14:paraId="73FE2D60" w14:textId="1532B687" w:rsidR="00381C94" w:rsidRPr="00A47029" w:rsidRDefault="00381C94" w:rsidP="00A47029">
      <w:pPr>
        <w:jc w:val="both"/>
        <w:outlineLvl w:val="0"/>
        <w:rPr>
          <w:rFonts w:ascii="Times New Roman" w:hAnsi="Times New Roman" w:cs="Times New Roman"/>
          <w:b/>
          <w:bCs/>
          <w:sz w:val="28"/>
          <w:szCs w:val="28"/>
        </w:rPr>
      </w:pPr>
      <w:bookmarkStart w:id="29" w:name="_Toc192779860"/>
      <w:r w:rsidRPr="009C3371">
        <w:rPr>
          <w:rFonts w:ascii="Times New Roman" w:hAnsi="Times New Roman" w:cs="Times New Roman"/>
          <w:noProof/>
          <w:sz w:val="24"/>
          <w:szCs w:val="24"/>
        </w:rPr>
        <w:lastRenderedPageBreak/>
        <w:drawing>
          <wp:inline distT="0" distB="0" distL="0" distR="0" wp14:anchorId="6E49CDB9" wp14:editId="04FC3D46">
            <wp:extent cx="2419350" cy="5035376"/>
            <wp:effectExtent l="0" t="0" r="0" b="0"/>
            <wp:docPr id="191722248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577" cy="5131588"/>
                    </a:xfrm>
                    <a:prstGeom prst="rect">
                      <a:avLst/>
                    </a:prstGeom>
                    <a:noFill/>
                    <a:ln>
                      <a:noFill/>
                    </a:ln>
                  </pic:spPr>
                </pic:pic>
              </a:graphicData>
            </a:graphic>
          </wp:inline>
        </w:drawing>
      </w:r>
      <w:bookmarkEnd w:id="28"/>
      <w:bookmarkEnd w:id="29"/>
      <w:r w:rsidR="00593F90">
        <w:rPr>
          <w:rFonts w:ascii="Times New Roman" w:hAnsi="Times New Roman" w:cs="Times New Roman"/>
          <w:b/>
          <w:bCs/>
          <w:i/>
          <w:iCs/>
          <w:color w:val="666666"/>
          <w:sz w:val="24"/>
          <w:szCs w:val="24"/>
          <w:highlight w:val="yellow"/>
        </w:rPr>
        <w:br w:type="page"/>
      </w:r>
    </w:p>
    <w:p w14:paraId="5D9ABD6E" w14:textId="6C29D8CA" w:rsidR="00593F90" w:rsidRPr="00593F90" w:rsidRDefault="005F6033" w:rsidP="00560191">
      <w:pPr>
        <w:pStyle w:val="Heading1"/>
      </w:pPr>
      <w:bookmarkStart w:id="30" w:name="_Toc192753034"/>
      <w:bookmarkStart w:id="31" w:name="_Toc192779861"/>
      <w:r w:rsidRPr="00593F90">
        <w:lastRenderedPageBreak/>
        <w:t>HASIL DAN PEMBAHASAN</w:t>
      </w:r>
      <w:bookmarkStart w:id="32" w:name="_Toc192753035"/>
      <w:bookmarkEnd w:id="30"/>
      <w:bookmarkEnd w:id="31"/>
    </w:p>
    <w:p w14:paraId="21F2D826" w14:textId="77777777" w:rsidR="00593F90" w:rsidRPr="00593F90" w:rsidRDefault="00593F90" w:rsidP="00593F90">
      <w:pPr>
        <w:pStyle w:val="ListParagraph"/>
        <w:jc w:val="both"/>
        <w:outlineLvl w:val="0"/>
        <w:rPr>
          <w:rFonts w:asciiTheme="majorBidi" w:hAnsiTheme="majorBidi" w:cstheme="majorBidi"/>
          <w:b/>
          <w:bCs/>
          <w:sz w:val="24"/>
          <w:szCs w:val="24"/>
        </w:rPr>
      </w:pPr>
    </w:p>
    <w:p w14:paraId="382DADD8" w14:textId="70BBE4FF" w:rsidR="00593F90" w:rsidRPr="00593F90" w:rsidRDefault="00593F90" w:rsidP="000B0237">
      <w:pPr>
        <w:pStyle w:val="ListParagraph"/>
        <w:numPr>
          <w:ilvl w:val="1"/>
          <w:numId w:val="7"/>
        </w:numPr>
        <w:jc w:val="both"/>
        <w:outlineLvl w:val="0"/>
        <w:rPr>
          <w:rFonts w:asciiTheme="majorBidi" w:hAnsiTheme="majorBidi" w:cstheme="majorBidi"/>
          <w:b/>
          <w:bCs/>
          <w:sz w:val="24"/>
          <w:szCs w:val="24"/>
        </w:rPr>
      </w:pPr>
      <w:r w:rsidRPr="00593F90">
        <w:rPr>
          <w:rFonts w:asciiTheme="majorBidi" w:hAnsiTheme="majorBidi" w:cstheme="majorBidi"/>
          <w:b/>
          <w:bCs/>
          <w:sz w:val="24"/>
          <w:szCs w:val="24"/>
        </w:rPr>
        <w:t xml:space="preserve"> </w:t>
      </w:r>
      <w:bookmarkStart w:id="33" w:name="_Toc192779862"/>
      <w:r w:rsidR="008648E9" w:rsidRPr="00593F90">
        <w:rPr>
          <w:rFonts w:asciiTheme="majorBidi" w:hAnsiTheme="majorBidi" w:cstheme="majorBidi"/>
          <w:b/>
          <w:bCs/>
          <w:sz w:val="24"/>
          <w:szCs w:val="24"/>
        </w:rPr>
        <w:t xml:space="preserve">Bahasa </w:t>
      </w:r>
      <w:proofErr w:type="spellStart"/>
      <w:r w:rsidR="008648E9" w:rsidRPr="00593F90">
        <w:rPr>
          <w:rFonts w:asciiTheme="majorBidi" w:hAnsiTheme="majorBidi" w:cstheme="majorBidi"/>
          <w:b/>
          <w:bCs/>
          <w:sz w:val="24"/>
          <w:szCs w:val="24"/>
        </w:rPr>
        <w:t>Pemrograman</w:t>
      </w:r>
      <w:proofErr w:type="spellEnd"/>
      <w:r w:rsidR="008648E9" w:rsidRPr="00593F90">
        <w:rPr>
          <w:rFonts w:asciiTheme="majorBidi" w:hAnsiTheme="majorBidi" w:cstheme="majorBidi"/>
          <w:b/>
          <w:bCs/>
          <w:sz w:val="24"/>
          <w:szCs w:val="24"/>
        </w:rPr>
        <w:t xml:space="preserve"> dan Tools</w:t>
      </w:r>
      <w:bookmarkEnd w:id="32"/>
      <w:bookmarkEnd w:id="33"/>
    </w:p>
    <w:p w14:paraId="734CEDD7" w14:textId="77777777" w:rsidR="00593F90" w:rsidRPr="00593F90" w:rsidRDefault="00593F90" w:rsidP="00593F90">
      <w:pPr>
        <w:pStyle w:val="ListParagraph"/>
        <w:jc w:val="both"/>
        <w:outlineLvl w:val="0"/>
        <w:rPr>
          <w:rFonts w:asciiTheme="majorBidi" w:hAnsiTheme="majorBidi" w:cstheme="majorBidi"/>
          <w:b/>
          <w:bCs/>
          <w:sz w:val="24"/>
          <w:szCs w:val="24"/>
        </w:rPr>
      </w:pPr>
    </w:p>
    <w:p w14:paraId="0102D396" w14:textId="190DF410" w:rsidR="004859EB" w:rsidRPr="00593F90" w:rsidRDefault="00943AD4" w:rsidP="000B0237">
      <w:pPr>
        <w:pStyle w:val="ListParagraph"/>
        <w:numPr>
          <w:ilvl w:val="0"/>
          <w:numId w:val="10"/>
        </w:numPr>
        <w:jc w:val="both"/>
        <w:rPr>
          <w:rFonts w:asciiTheme="majorBidi" w:hAnsiTheme="majorBidi" w:cstheme="majorBidi"/>
          <w:sz w:val="24"/>
          <w:szCs w:val="24"/>
        </w:rPr>
      </w:pPr>
      <w:proofErr w:type="gramStart"/>
      <w:r w:rsidRPr="00593F90">
        <w:rPr>
          <w:rFonts w:asciiTheme="majorBidi" w:hAnsiTheme="majorBidi" w:cstheme="majorBidi"/>
          <w:sz w:val="24"/>
          <w:szCs w:val="24"/>
        </w:rPr>
        <w:t>Python :</w:t>
      </w:r>
      <w:proofErr w:type="gramEnd"/>
      <w:r w:rsidRPr="00593F90">
        <w:rPr>
          <w:rFonts w:asciiTheme="majorBidi" w:hAnsiTheme="majorBidi" w:cstheme="majorBidi"/>
          <w:sz w:val="24"/>
          <w:szCs w:val="24"/>
        </w:rPr>
        <w:t xml:space="preserve"> </w:t>
      </w:r>
      <w:proofErr w:type="spellStart"/>
      <w:r w:rsidR="00217C28" w:rsidRPr="00593F90">
        <w:rPr>
          <w:rFonts w:asciiTheme="majorBidi" w:hAnsiTheme="majorBidi" w:cstheme="majorBidi"/>
          <w:sz w:val="24"/>
          <w:szCs w:val="24"/>
        </w:rPr>
        <w:t>digunakan</w:t>
      </w:r>
      <w:proofErr w:type="spellEnd"/>
      <w:r w:rsidR="00217C28" w:rsidRPr="00593F90">
        <w:rPr>
          <w:rFonts w:asciiTheme="majorBidi" w:hAnsiTheme="majorBidi" w:cstheme="majorBidi"/>
          <w:sz w:val="24"/>
          <w:szCs w:val="24"/>
        </w:rPr>
        <w:t xml:space="preserve"> </w:t>
      </w:r>
      <w:proofErr w:type="spellStart"/>
      <w:r w:rsidR="00217C28" w:rsidRPr="00593F90">
        <w:rPr>
          <w:rFonts w:asciiTheme="majorBidi" w:hAnsiTheme="majorBidi" w:cstheme="majorBidi"/>
          <w:sz w:val="24"/>
          <w:szCs w:val="24"/>
        </w:rPr>
        <w:t>karena</w:t>
      </w:r>
      <w:proofErr w:type="spellEnd"/>
      <w:r w:rsidR="00217C28" w:rsidRPr="00593F90">
        <w:rPr>
          <w:rFonts w:asciiTheme="majorBidi" w:hAnsiTheme="majorBidi" w:cstheme="majorBidi"/>
          <w:sz w:val="24"/>
          <w:szCs w:val="24"/>
        </w:rPr>
        <w:t xml:space="preserve"> </w:t>
      </w:r>
      <w:proofErr w:type="spellStart"/>
      <w:r w:rsidR="00217C28" w:rsidRPr="00593F90">
        <w:rPr>
          <w:rFonts w:asciiTheme="majorBidi" w:hAnsiTheme="majorBidi" w:cstheme="majorBidi"/>
          <w:sz w:val="24"/>
          <w:szCs w:val="24"/>
        </w:rPr>
        <w:t>sintaksnya</w:t>
      </w:r>
      <w:proofErr w:type="spellEnd"/>
      <w:r w:rsidR="00217C28" w:rsidRPr="00593F90">
        <w:rPr>
          <w:rFonts w:asciiTheme="majorBidi" w:hAnsiTheme="majorBidi" w:cstheme="majorBidi"/>
          <w:sz w:val="24"/>
          <w:szCs w:val="24"/>
        </w:rPr>
        <w:t xml:space="preserve"> yang </w:t>
      </w:r>
      <w:proofErr w:type="spellStart"/>
      <w:r w:rsidR="00217C28" w:rsidRPr="00593F90">
        <w:rPr>
          <w:rFonts w:asciiTheme="majorBidi" w:hAnsiTheme="majorBidi" w:cstheme="majorBidi"/>
          <w:sz w:val="24"/>
          <w:szCs w:val="24"/>
        </w:rPr>
        <w:t>sederhana</w:t>
      </w:r>
      <w:proofErr w:type="spellEnd"/>
      <w:r w:rsidR="00217C28" w:rsidRPr="00593F90">
        <w:rPr>
          <w:rFonts w:asciiTheme="majorBidi" w:hAnsiTheme="majorBidi" w:cstheme="majorBidi"/>
          <w:sz w:val="24"/>
          <w:szCs w:val="24"/>
        </w:rPr>
        <w:t xml:space="preserve"> dan </w:t>
      </w:r>
      <w:proofErr w:type="spellStart"/>
      <w:r w:rsidR="00217C28" w:rsidRPr="00593F90">
        <w:rPr>
          <w:rFonts w:asciiTheme="majorBidi" w:hAnsiTheme="majorBidi" w:cstheme="majorBidi"/>
          <w:sz w:val="24"/>
          <w:szCs w:val="24"/>
        </w:rPr>
        <w:t>fleksibel</w:t>
      </w:r>
      <w:proofErr w:type="spellEnd"/>
    </w:p>
    <w:p w14:paraId="7B5DA33E" w14:textId="5075DD32" w:rsidR="00093C3B" w:rsidRPr="00593F90" w:rsidRDefault="008B7752" w:rsidP="000B0237">
      <w:pPr>
        <w:pStyle w:val="ListParagraph"/>
        <w:numPr>
          <w:ilvl w:val="0"/>
          <w:numId w:val="10"/>
        </w:numPr>
        <w:jc w:val="both"/>
        <w:rPr>
          <w:rFonts w:asciiTheme="majorBidi" w:hAnsiTheme="majorBidi" w:cstheme="majorBidi"/>
          <w:sz w:val="24"/>
          <w:szCs w:val="24"/>
        </w:rPr>
      </w:pPr>
      <w:r w:rsidRPr="00593F90">
        <w:rPr>
          <w:rFonts w:asciiTheme="majorBidi" w:hAnsiTheme="majorBidi" w:cstheme="majorBidi"/>
          <w:sz w:val="24"/>
          <w:szCs w:val="24"/>
        </w:rPr>
        <w:t xml:space="preserve">Visual </w:t>
      </w:r>
      <w:r w:rsidR="004A69A0" w:rsidRPr="00593F90">
        <w:rPr>
          <w:rFonts w:asciiTheme="majorBidi" w:hAnsiTheme="majorBidi" w:cstheme="majorBidi"/>
          <w:sz w:val="24"/>
          <w:szCs w:val="24"/>
        </w:rPr>
        <w:t xml:space="preserve">Studio </w:t>
      </w:r>
      <w:proofErr w:type="gramStart"/>
      <w:r w:rsidR="004A69A0" w:rsidRPr="00593F90">
        <w:rPr>
          <w:rFonts w:asciiTheme="majorBidi" w:hAnsiTheme="majorBidi" w:cstheme="majorBidi"/>
          <w:sz w:val="24"/>
          <w:szCs w:val="24"/>
        </w:rPr>
        <w:t>Code :</w:t>
      </w:r>
      <w:proofErr w:type="gramEnd"/>
      <w:r w:rsidR="00E84EEE" w:rsidRPr="00593F90">
        <w:rPr>
          <w:rFonts w:asciiTheme="majorBidi" w:hAnsiTheme="majorBidi" w:cstheme="majorBidi"/>
          <w:sz w:val="24"/>
          <w:szCs w:val="24"/>
        </w:rPr>
        <w:t xml:space="preserve"> </w:t>
      </w:r>
      <w:proofErr w:type="spellStart"/>
      <w:r w:rsidR="00E84EEE" w:rsidRPr="00593F90">
        <w:rPr>
          <w:rFonts w:asciiTheme="majorBidi" w:hAnsiTheme="majorBidi" w:cstheme="majorBidi"/>
          <w:sz w:val="24"/>
          <w:szCs w:val="24"/>
        </w:rPr>
        <w:t>Digunakan</w:t>
      </w:r>
      <w:proofErr w:type="spellEnd"/>
      <w:r w:rsidR="00E84EEE" w:rsidRPr="00593F90">
        <w:rPr>
          <w:rFonts w:asciiTheme="majorBidi" w:hAnsiTheme="majorBidi" w:cstheme="majorBidi"/>
          <w:sz w:val="24"/>
          <w:szCs w:val="24"/>
        </w:rPr>
        <w:t xml:space="preserve"> </w:t>
      </w:r>
      <w:proofErr w:type="spellStart"/>
      <w:r w:rsidR="00E84EEE" w:rsidRPr="00593F90">
        <w:rPr>
          <w:rFonts w:asciiTheme="majorBidi" w:hAnsiTheme="majorBidi" w:cstheme="majorBidi"/>
          <w:sz w:val="24"/>
          <w:szCs w:val="24"/>
        </w:rPr>
        <w:t>untuk</w:t>
      </w:r>
      <w:proofErr w:type="spellEnd"/>
      <w:r w:rsidR="00E84EEE" w:rsidRPr="00593F90">
        <w:rPr>
          <w:rFonts w:asciiTheme="majorBidi" w:hAnsiTheme="majorBidi" w:cstheme="majorBidi"/>
          <w:sz w:val="24"/>
          <w:szCs w:val="24"/>
        </w:rPr>
        <w:t xml:space="preserve"> </w:t>
      </w:r>
      <w:proofErr w:type="spellStart"/>
      <w:r w:rsidR="00E84EEE" w:rsidRPr="00593F90">
        <w:rPr>
          <w:rFonts w:asciiTheme="majorBidi" w:hAnsiTheme="majorBidi" w:cstheme="majorBidi"/>
          <w:sz w:val="24"/>
          <w:szCs w:val="24"/>
        </w:rPr>
        <w:t>menginput</w:t>
      </w:r>
      <w:proofErr w:type="spellEnd"/>
      <w:r w:rsidR="00E84EEE" w:rsidRPr="00593F90">
        <w:rPr>
          <w:rFonts w:asciiTheme="majorBidi" w:hAnsiTheme="majorBidi" w:cstheme="majorBidi"/>
          <w:sz w:val="24"/>
          <w:szCs w:val="24"/>
        </w:rPr>
        <w:t xml:space="preserve"> code</w:t>
      </w:r>
    </w:p>
    <w:p w14:paraId="3AAA6786" w14:textId="4159F4E6" w:rsidR="0054708B" w:rsidRPr="00593F90" w:rsidRDefault="00BE496B" w:rsidP="000B0237">
      <w:pPr>
        <w:pStyle w:val="ListParagraph"/>
        <w:numPr>
          <w:ilvl w:val="0"/>
          <w:numId w:val="10"/>
        </w:numPr>
        <w:jc w:val="both"/>
        <w:rPr>
          <w:rFonts w:asciiTheme="majorBidi" w:hAnsiTheme="majorBidi" w:cstheme="majorBidi"/>
          <w:sz w:val="24"/>
          <w:szCs w:val="24"/>
        </w:rPr>
      </w:pPr>
      <w:proofErr w:type="gramStart"/>
      <w:r w:rsidRPr="00593F90">
        <w:rPr>
          <w:rFonts w:asciiTheme="majorBidi" w:hAnsiTheme="majorBidi" w:cstheme="majorBidi"/>
          <w:sz w:val="24"/>
          <w:szCs w:val="24"/>
        </w:rPr>
        <w:t>Draw.io</w:t>
      </w:r>
      <w:r w:rsidR="004B71DB" w:rsidRPr="00593F90">
        <w:rPr>
          <w:rFonts w:asciiTheme="majorBidi" w:hAnsiTheme="majorBidi" w:cstheme="majorBidi"/>
          <w:sz w:val="24"/>
          <w:szCs w:val="24"/>
        </w:rPr>
        <w:t xml:space="preserve"> </w:t>
      </w:r>
      <w:r w:rsidRPr="00593F90">
        <w:rPr>
          <w:rFonts w:asciiTheme="majorBidi" w:hAnsiTheme="majorBidi" w:cstheme="majorBidi"/>
          <w:sz w:val="24"/>
          <w:szCs w:val="24"/>
        </w:rPr>
        <w:t>:</w:t>
      </w:r>
      <w:proofErr w:type="gramEnd"/>
      <w:r w:rsidRPr="00593F90">
        <w:rPr>
          <w:rFonts w:asciiTheme="majorBidi" w:hAnsiTheme="majorBidi" w:cstheme="majorBidi"/>
          <w:sz w:val="24"/>
          <w:szCs w:val="24"/>
        </w:rPr>
        <w:t xml:space="preserve"> </w:t>
      </w:r>
      <w:proofErr w:type="spellStart"/>
      <w:r w:rsidR="00F67E9D" w:rsidRPr="00593F90">
        <w:rPr>
          <w:rFonts w:asciiTheme="majorBidi" w:hAnsiTheme="majorBidi" w:cstheme="majorBidi"/>
          <w:sz w:val="24"/>
          <w:szCs w:val="24"/>
        </w:rPr>
        <w:t>Digunakan</w:t>
      </w:r>
      <w:proofErr w:type="spellEnd"/>
      <w:r w:rsidR="00F67E9D" w:rsidRPr="00593F90">
        <w:rPr>
          <w:rFonts w:asciiTheme="majorBidi" w:hAnsiTheme="majorBidi" w:cstheme="majorBidi"/>
          <w:sz w:val="24"/>
          <w:szCs w:val="24"/>
        </w:rPr>
        <w:t xml:space="preserve"> </w:t>
      </w:r>
      <w:proofErr w:type="spellStart"/>
      <w:r w:rsidR="00F67E9D" w:rsidRPr="00593F90">
        <w:rPr>
          <w:rFonts w:asciiTheme="majorBidi" w:hAnsiTheme="majorBidi" w:cstheme="majorBidi"/>
          <w:sz w:val="24"/>
          <w:szCs w:val="24"/>
        </w:rPr>
        <w:t>untuk</w:t>
      </w:r>
      <w:proofErr w:type="spellEnd"/>
      <w:r w:rsidR="00F67E9D" w:rsidRPr="00593F90">
        <w:rPr>
          <w:rFonts w:asciiTheme="majorBidi" w:hAnsiTheme="majorBidi" w:cstheme="majorBidi"/>
          <w:sz w:val="24"/>
          <w:szCs w:val="24"/>
        </w:rPr>
        <w:t xml:space="preserve"> </w:t>
      </w:r>
      <w:proofErr w:type="spellStart"/>
      <w:r w:rsidR="00F67E9D" w:rsidRPr="00593F90">
        <w:rPr>
          <w:rFonts w:asciiTheme="majorBidi" w:hAnsiTheme="majorBidi" w:cstheme="majorBidi"/>
          <w:sz w:val="24"/>
          <w:szCs w:val="24"/>
        </w:rPr>
        <w:t>menggambar</w:t>
      </w:r>
      <w:proofErr w:type="spellEnd"/>
      <w:r w:rsidR="00F67E9D" w:rsidRPr="00593F90">
        <w:rPr>
          <w:rFonts w:asciiTheme="majorBidi" w:hAnsiTheme="majorBidi" w:cstheme="majorBidi"/>
          <w:sz w:val="24"/>
          <w:szCs w:val="24"/>
        </w:rPr>
        <w:t xml:space="preserve"> diagram </w:t>
      </w:r>
      <w:proofErr w:type="spellStart"/>
      <w:r w:rsidR="00F67E9D" w:rsidRPr="00593F90">
        <w:rPr>
          <w:rFonts w:asciiTheme="majorBidi" w:hAnsiTheme="majorBidi" w:cstheme="majorBidi"/>
          <w:sz w:val="24"/>
          <w:szCs w:val="24"/>
        </w:rPr>
        <w:t>alir</w:t>
      </w:r>
      <w:proofErr w:type="spellEnd"/>
      <w:r w:rsidR="00F67E9D" w:rsidRPr="00593F90">
        <w:rPr>
          <w:rFonts w:asciiTheme="majorBidi" w:hAnsiTheme="majorBidi" w:cstheme="majorBidi"/>
          <w:sz w:val="24"/>
          <w:szCs w:val="24"/>
        </w:rPr>
        <w:t xml:space="preserve"> (flowchart)</w:t>
      </w:r>
    </w:p>
    <w:p w14:paraId="21B5D317" w14:textId="77777777" w:rsidR="008648E9" w:rsidRPr="00593F90" w:rsidRDefault="008648E9" w:rsidP="008648E9">
      <w:pPr>
        <w:pStyle w:val="ListParagraph"/>
        <w:ind w:left="1440"/>
        <w:jc w:val="both"/>
        <w:rPr>
          <w:rFonts w:asciiTheme="majorBidi" w:hAnsiTheme="majorBidi" w:cstheme="majorBidi"/>
          <w:i/>
          <w:iCs/>
          <w:sz w:val="24"/>
          <w:szCs w:val="24"/>
        </w:rPr>
      </w:pPr>
    </w:p>
    <w:p w14:paraId="3BA93BC7" w14:textId="3397B790" w:rsidR="00A9159A" w:rsidRPr="00593F90" w:rsidRDefault="008648E9" w:rsidP="000B0237">
      <w:pPr>
        <w:pStyle w:val="ListParagraph"/>
        <w:numPr>
          <w:ilvl w:val="1"/>
          <w:numId w:val="7"/>
        </w:numPr>
        <w:jc w:val="both"/>
        <w:outlineLvl w:val="1"/>
        <w:rPr>
          <w:rFonts w:asciiTheme="majorBidi" w:hAnsiTheme="majorBidi" w:cstheme="majorBidi"/>
          <w:b/>
          <w:bCs/>
          <w:sz w:val="24"/>
          <w:szCs w:val="24"/>
        </w:rPr>
      </w:pPr>
      <w:bookmarkStart w:id="34" w:name="_Toc192753036"/>
      <w:bookmarkStart w:id="35" w:name="_Toc192779863"/>
      <w:r w:rsidRPr="00593F90">
        <w:rPr>
          <w:rFonts w:asciiTheme="majorBidi" w:hAnsiTheme="majorBidi" w:cstheme="majorBidi"/>
          <w:b/>
          <w:bCs/>
          <w:sz w:val="24"/>
          <w:szCs w:val="24"/>
        </w:rPr>
        <w:t>Source Code / Program</w:t>
      </w:r>
      <w:bookmarkEnd w:id="34"/>
      <w:bookmarkEnd w:id="35"/>
    </w:p>
    <w:p w14:paraId="5E69E361" w14:textId="77777777" w:rsidR="00593F90" w:rsidRPr="00593F90" w:rsidRDefault="00593F90" w:rsidP="00593F90">
      <w:pPr>
        <w:pStyle w:val="ListParagraph"/>
        <w:jc w:val="both"/>
        <w:outlineLvl w:val="1"/>
        <w:rPr>
          <w:rFonts w:asciiTheme="majorBidi" w:hAnsiTheme="majorBidi" w:cstheme="majorBidi"/>
          <w:b/>
          <w:bCs/>
          <w:sz w:val="24"/>
          <w:szCs w:val="24"/>
        </w:rPr>
      </w:pPr>
    </w:p>
    <w:p w14:paraId="4CB9CA49" w14:textId="3C414A89" w:rsidR="00593F90" w:rsidRPr="00593F90" w:rsidRDefault="00593F90" w:rsidP="000B0237">
      <w:pPr>
        <w:pStyle w:val="ListParagraph"/>
        <w:numPr>
          <w:ilvl w:val="2"/>
          <w:numId w:val="7"/>
        </w:numPr>
        <w:jc w:val="both"/>
        <w:outlineLvl w:val="1"/>
        <w:rPr>
          <w:rFonts w:asciiTheme="majorBidi" w:hAnsiTheme="majorBidi" w:cstheme="majorBidi"/>
          <w:b/>
          <w:bCs/>
          <w:sz w:val="24"/>
          <w:szCs w:val="24"/>
        </w:rPr>
      </w:pPr>
      <w:bookmarkStart w:id="36" w:name="_Toc192779864"/>
      <w:proofErr w:type="spellStart"/>
      <w:r w:rsidRPr="00593F90">
        <w:rPr>
          <w:rFonts w:asciiTheme="majorBidi" w:hAnsiTheme="majorBidi" w:cstheme="majorBidi"/>
          <w:b/>
          <w:bCs/>
          <w:sz w:val="24"/>
          <w:szCs w:val="24"/>
        </w:rPr>
        <w:t>Rekursi</w:t>
      </w:r>
      <w:bookmarkEnd w:id="36"/>
      <w:proofErr w:type="spellEnd"/>
      <w:r w:rsidRPr="00593F90">
        <w:rPr>
          <w:rFonts w:asciiTheme="majorBidi" w:hAnsiTheme="majorBidi" w:cstheme="majorBidi"/>
          <w:b/>
          <w:bCs/>
          <w:sz w:val="24"/>
          <w:szCs w:val="24"/>
        </w:rPr>
        <w:t xml:space="preserve"> </w:t>
      </w:r>
    </w:p>
    <w:p w14:paraId="2FD53BF8" w14:textId="77777777" w:rsidR="00593F90" w:rsidRPr="00593F90" w:rsidRDefault="00593F90" w:rsidP="00593F90">
      <w:pPr>
        <w:pStyle w:val="ListParagraph"/>
        <w:ind w:left="1080"/>
        <w:jc w:val="both"/>
        <w:outlineLvl w:val="1"/>
        <w:rPr>
          <w:rFonts w:asciiTheme="majorBidi" w:hAnsiTheme="majorBidi" w:cstheme="majorBidi"/>
          <w:b/>
          <w:bCs/>
          <w:sz w:val="24"/>
          <w:szCs w:val="24"/>
        </w:rPr>
      </w:pPr>
    </w:p>
    <w:p w14:paraId="3C082739" w14:textId="63E1F37B" w:rsidR="00593F90" w:rsidRPr="00593F90" w:rsidRDefault="00A9159A" w:rsidP="00593F90">
      <w:pPr>
        <w:pStyle w:val="ListParagraph"/>
        <w:ind w:left="1080" w:firstLine="360"/>
        <w:jc w:val="both"/>
        <w:outlineLvl w:val="1"/>
        <w:rPr>
          <w:rFonts w:asciiTheme="majorBidi" w:hAnsiTheme="majorBidi" w:cstheme="majorBidi"/>
          <w:sz w:val="24"/>
          <w:szCs w:val="24"/>
        </w:rPr>
      </w:pPr>
      <w:bookmarkStart w:id="37" w:name="_Toc192779865"/>
      <w:proofErr w:type="spellStart"/>
      <w:r w:rsidRPr="00593F90">
        <w:rPr>
          <w:rFonts w:asciiTheme="majorBidi" w:hAnsiTheme="majorBidi" w:cstheme="majorBidi"/>
          <w:sz w:val="24"/>
          <w:szCs w:val="24"/>
        </w:rPr>
        <w:t>Rekursi</w:t>
      </w:r>
      <w:proofErr w:type="spellEnd"/>
      <w:r w:rsidRPr="00593F90">
        <w:rPr>
          <w:rFonts w:asciiTheme="majorBidi" w:hAnsiTheme="majorBidi" w:cstheme="majorBidi"/>
          <w:sz w:val="24"/>
          <w:szCs w:val="24"/>
        </w:rPr>
        <w:t xml:space="preserve"> </w:t>
      </w:r>
      <w:proofErr w:type="spellStart"/>
      <w:r w:rsidRPr="00593F90">
        <w:rPr>
          <w:rFonts w:asciiTheme="majorBidi" w:hAnsiTheme="majorBidi" w:cstheme="majorBidi"/>
          <w:sz w:val="24"/>
          <w:szCs w:val="24"/>
        </w:rPr>
        <w:t>adalah</w:t>
      </w:r>
      <w:proofErr w:type="spellEnd"/>
      <w:r w:rsidRPr="00593F90">
        <w:rPr>
          <w:rFonts w:asciiTheme="majorBidi" w:hAnsiTheme="majorBidi" w:cstheme="majorBidi"/>
          <w:sz w:val="24"/>
          <w:szCs w:val="24"/>
        </w:rPr>
        <w:t xml:space="preserve"> </w:t>
      </w:r>
      <w:proofErr w:type="spellStart"/>
      <w:r w:rsidRPr="00593F90">
        <w:rPr>
          <w:rFonts w:asciiTheme="majorBidi" w:hAnsiTheme="majorBidi" w:cstheme="majorBidi"/>
          <w:sz w:val="24"/>
          <w:szCs w:val="24"/>
        </w:rPr>
        <w:t>fungsi</w:t>
      </w:r>
      <w:proofErr w:type="spellEnd"/>
      <w:r w:rsidRPr="00593F90">
        <w:rPr>
          <w:rFonts w:asciiTheme="majorBidi" w:hAnsiTheme="majorBidi" w:cstheme="majorBidi"/>
          <w:sz w:val="24"/>
          <w:szCs w:val="24"/>
        </w:rPr>
        <w:t xml:space="preserve"> yang </w:t>
      </w:r>
      <w:proofErr w:type="spellStart"/>
      <w:r w:rsidRPr="00593F90">
        <w:rPr>
          <w:rFonts w:asciiTheme="majorBidi" w:hAnsiTheme="majorBidi" w:cstheme="majorBidi"/>
          <w:sz w:val="24"/>
          <w:szCs w:val="24"/>
        </w:rPr>
        <w:t>memanggil</w:t>
      </w:r>
      <w:proofErr w:type="spellEnd"/>
      <w:r w:rsidRPr="00593F90">
        <w:rPr>
          <w:rFonts w:asciiTheme="majorBidi" w:hAnsiTheme="majorBidi" w:cstheme="majorBidi"/>
          <w:sz w:val="24"/>
          <w:szCs w:val="24"/>
        </w:rPr>
        <w:t xml:space="preserve"> </w:t>
      </w:r>
      <w:proofErr w:type="spellStart"/>
      <w:r w:rsidRPr="00593F90">
        <w:rPr>
          <w:rFonts w:asciiTheme="majorBidi" w:hAnsiTheme="majorBidi" w:cstheme="majorBidi"/>
          <w:sz w:val="24"/>
          <w:szCs w:val="24"/>
        </w:rPr>
        <w:t>dirinya</w:t>
      </w:r>
      <w:proofErr w:type="spellEnd"/>
      <w:r w:rsidRPr="00593F90">
        <w:rPr>
          <w:rFonts w:asciiTheme="majorBidi" w:hAnsiTheme="majorBidi" w:cstheme="majorBidi"/>
          <w:sz w:val="24"/>
          <w:szCs w:val="24"/>
        </w:rPr>
        <w:t xml:space="preserve"> </w:t>
      </w:r>
      <w:proofErr w:type="spellStart"/>
      <w:r w:rsidRPr="00593F90">
        <w:rPr>
          <w:rFonts w:asciiTheme="majorBidi" w:hAnsiTheme="majorBidi" w:cstheme="majorBidi"/>
          <w:sz w:val="24"/>
          <w:szCs w:val="24"/>
        </w:rPr>
        <w:t>sendiri</w:t>
      </w:r>
      <w:proofErr w:type="spellEnd"/>
      <w:r w:rsidRPr="00593F90">
        <w:rPr>
          <w:rFonts w:asciiTheme="majorBidi" w:hAnsiTheme="majorBidi" w:cstheme="majorBidi"/>
          <w:sz w:val="24"/>
          <w:szCs w:val="24"/>
        </w:rPr>
        <w:t xml:space="preserve">. Dalam program </w:t>
      </w:r>
      <w:proofErr w:type="spellStart"/>
      <w:r w:rsidRPr="00593F90">
        <w:rPr>
          <w:rFonts w:asciiTheme="majorBidi" w:hAnsiTheme="majorBidi" w:cstheme="majorBidi"/>
          <w:sz w:val="24"/>
          <w:szCs w:val="24"/>
        </w:rPr>
        <w:t>ini</w:t>
      </w:r>
      <w:proofErr w:type="spellEnd"/>
      <w:r w:rsidRPr="00593F90">
        <w:rPr>
          <w:rFonts w:asciiTheme="majorBidi" w:hAnsiTheme="majorBidi" w:cstheme="majorBidi"/>
          <w:sz w:val="24"/>
          <w:szCs w:val="24"/>
        </w:rPr>
        <w:t xml:space="preserve">, </w:t>
      </w:r>
      <w:proofErr w:type="spellStart"/>
      <w:r w:rsidRPr="00593F90">
        <w:rPr>
          <w:rFonts w:asciiTheme="majorBidi" w:hAnsiTheme="majorBidi" w:cstheme="majorBidi"/>
          <w:sz w:val="24"/>
          <w:szCs w:val="24"/>
        </w:rPr>
        <w:t>rekursi</w:t>
      </w:r>
      <w:proofErr w:type="spellEnd"/>
      <w:r w:rsidRPr="00593F90">
        <w:rPr>
          <w:rFonts w:asciiTheme="majorBidi" w:hAnsiTheme="majorBidi" w:cstheme="majorBidi"/>
          <w:sz w:val="24"/>
          <w:szCs w:val="24"/>
        </w:rPr>
        <w:t xml:space="preserve"> </w:t>
      </w:r>
      <w:proofErr w:type="spellStart"/>
      <w:r w:rsidRPr="00593F90">
        <w:rPr>
          <w:rFonts w:asciiTheme="majorBidi" w:hAnsiTheme="majorBidi" w:cstheme="majorBidi"/>
          <w:sz w:val="24"/>
          <w:szCs w:val="24"/>
        </w:rPr>
        <w:t>digunakan</w:t>
      </w:r>
      <w:proofErr w:type="spellEnd"/>
      <w:r w:rsidRPr="00593F90">
        <w:rPr>
          <w:rFonts w:asciiTheme="majorBidi" w:hAnsiTheme="majorBidi" w:cstheme="majorBidi"/>
          <w:sz w:val="24"/>
          <w:szCs w:val="24"/>
        </w:rPr>
        <w:t xml:space="preserve"> pada </w:t>
      </w:r>
      <w:proofErr w:type="spellStart"/>
      <w:r w:rsidRPr="00593F90">
        <w:rPr>
          <w:rFonts w:asciiTheme="majorBidi" w:hAnsiTheme="majorBidi" w:cstheme="majorBidi"/>
          <w:sz w:val="24"/>
          <w:szCs w:val="24"/>
        </w:rPr>
        <w:t>fungsi</w:t>
      </w:r>
      <w:proofErr w:type="spellEnd"/>
      <w:r w:rsidRPr="00593F90">
        <w:rPr>
          <w:rFonts w:asciiTheme="majorBidi" w:hAnsiTheme="majorBidi" w:cstheme="majorBidi"/>
          <w:sz w:val="24"/>
          <w:szCs w:val="24"/>
        </w:rPr>
        <w:t xml:space="preserve"> </w:t>
      </w:r>
      <w:proofErr w:type="spellStart"/>
      <w:r w:rsidRPr="00593F90">
        <w:rPr>
          <w:rStyle w:val="HTMLCode"/>
          <w:rFonts w:asciiTheme="majorBidi" w:eastAsiaTheme="majorEastAsia" w:hAnsiTheme="majorBidi" w:cstheme="majorBidi"/>
          <w:sz w:val="24"/>
          <w:szCs w:val="24"/>
        </w:rPr>
        <w:t>tampilkan_</w:t>
      </w:r>
      <w:proofErr w:type="gramStart"/>
      <w:r w:rsidRPr="00593F90">
        <w:rPr>
          <w:rStyle w:val="HTMLCode"/>
          <w:rFonts w:asciiTheme="majorBidi" w:eastAsiaTheme="majorEastAsia" w:hAnsiTheme="majorBidi" w:cstheme="majorBidi"/>
          <w:sz w:val="24"/>
          <w:szCs w:val="24"/>
        </w:rPr>
        <w:t>terbalik</w:t>
      </w:r>
      <w:proofErr w:type="spellEnd"/>
      <w:r w:rsidRPr="00593F90">
        <w:rPr>
          <w:rStyle w:val="HTMLCode"/>
          <w:rFonts w:asciiTheme="majorBidi" w:eastAsiaTheme="majorEastAsia" w:hAnsiTheme="majorBidi" w:cstheme="majorBidi"/>
          <w:sz w:val="24"/>
          <w:szCs w:val="24"/>
        </w:rPr>
        <w:t>(</w:t>
      </w:r>
      <w:proofErr w:type="gramEnd"/>
      <w:r w:rsidRPr="00593F90">
        <w:rPr>
          <w:rStyle w:val="HTMLCode"/>
          <w:rFonts w:asciiTheme="majorBidi" w:eastAsiaTheme="majorEastAsia" w:hAnsiTheme="majorBidi" w:cstheme="majorBidi"/>
          <w:sz w:val="24"/>
          <w:szCs w:val="24"/>
        </w:rPr>
        <w:t>)</w:t>
      </w:r>
      <w:r w:rsidRPr="00593F90">
        <w:rPr>
          <w:rFonts w:asciiTheme="majorBidi" w:hAnsiTheme="majorBidi" w:cstheme="majorBidi"/>
          <w:sz w:val="24"/>
          <w:szCs w:val="24"/>
        </w:rPr>
        <w:t xml:space="preserve"> </w:t>
      </w:r>
      <w:proofErr w:type="spellStart"/>
      <w:r w:rsidRPr="00593F90">
        <w:rPr>
          <w:rFonts w:asciiTheme="majorBidi" w:hAnsiTheme="majorBidi" w:cstheme="majorBidi"/>
          <w:sz w:val="24"/>
          <w:szCs w:val="24"/>
        </w:rPr>
        <w:t>untuk</w:t>
      </w:r>
      <w:proofErr w:type="spellEnd"/>
      <w:r w:rsidRPr="00593F90">
        <w:rPr>
          <w:rFonts w:asciiTheme="majorBidi" w:hAnsiTheme="majorBidi" w:cstheme="majorBidi"/>
          <w:sz w:val="24"/>
          <w:szCs w:val="24"/>
        </w:rPr>
        <w:t xml:space="preserve"> </w:t>
      </w:r>
      <w:proofErr w:type="spellStart"/>
      <w:r w:rsidRPr="00593F90">
        <w:rPr>
          <w:rFonts w:asciiTheme="majorBidi" w:hAnsiTheme="majorBidi" w:cstheme="majorBidi"/>
          <w:sz w:val="24"/>
          <w:szCs w:val="24"/>
        </w:rPr>
        <w:t>menampilkan</w:t>
      </w:r>
      <w:proofErr w:type="spellEnd"/>
      <w:r w:rsidRPr="00593F90">
        <w:rPr>
          <w:rFonts w:asciiTheme="majorBidi" w:hAnsiTheme="majorBidi" w:cstheme="majorBidi"/>
          <w:sz w:val="24"/>
          <w:szCs w:val="24"/>
        </w:rPr>
        <w:t xml:space="preserve"> daftar </w:t>
      </w:r>
      <w:proofErr w:type="spellStart"/>
      <w:r w:rsidRPr="00593F90">
        <w:rPr>
          <w:rFonts w:asciiTheme="majorBidi" w:hAnsiTheme="majorBidi" w:cstheme="majorBidi"/>
          <w:sz w:val="24"/>
          <w:szCs w:val="24"/>
        </w:rPr>
        <w:t>belanja</w:t>
      </w:r>
      <w:proofErr w:type="spellEnd"/>
      <w:r w:rsidRPr="00593F90">
        <w:rPr>
          <w:rFonts w:asciiTheme="majorBidi" w:hAnsiTheme="majorBidi" w:cstheme="majorBidi"/>
          <w:sz w:val="24"/>
          <w:szCs w:val="24"/>
        </w:rPr>
        <w:t xml:space="preserve"> </w:t>
      </w:r>
      <w:proofErr w:type="spellStart"/>
      <w:r w:rsidRPr="00593F90">
        <w:rPr>
          <w:rFonts w:asciiTheme="majorBidi" w:hAnsiTheme="majorBidi" w:cstheme="majorBidi"/>
          <w:sz w:val="24"/>
          <w:szCs w:val="24"/>
        </w:rPr>
        <w:t>secara</w:t>
      </w:r>
      <w:proofErr w:type="spellEnd"/>
      <w:r w:rsidRPr="00593F90">
        <w:rPr>
          <w:rFonts w:asciiTheme="majorBidi" w:hAnsiTheme="majorBidi" w:cstheme="majorBidi"/>
          <w:sz w:val="24"/>
          <w:szCs w:val="24"/>
        </w:rPr>
        <w:t xml:space="preserve"> </w:t>
      </w:r>
      <w:proofErr w:type="spellStart"/>
      <w:r w:rsidRPr="00593F90">
        <w:rPr>
          <w:rFonts w:asciiTheme="majorBidi" w:hAnsiTheme="majorBidi" w:cstheme="majorBidi"/>
          <w:sz w:val="24"/>
          <w:szCs w:val="24"/>
        </w:rPr>
        <w:t>terbalik</w:t>
      </w:r>
      <w:proofErr w:type="spellEnd"/>
      <w:r w:rsidRPr="00593F90">
        <w:rPr>
          <w:rFonts w:asciiTheme="majorBidi" w:hAnsiTheme="majorBidi" w:cstheme="majorBidi"/>
          <w:sz w:val="24"/>
          <w:szCs w:val="24"/>
        </w:rPr>
        <w:t>.</w:t>
      </w:r>
      <w:bookmarkEnd w:id="37"/>
    </w:p>
    <w:p w14:paraId="2AE4FEB7" w14:textId="7344605D" w:rsidR="00084E7F" w:rsidRPr="00084E7F" w:rsidRDefault="00A9159A" w:rsidP="00084E7F">
      <w:pPr>
        <w:ind w:left="360" w:firstLine="720"/>
        <w:jc w:val="both"/>
        <w:outlineLvl w:val="1"/>
        <w:rPr>
          <w:rFonts w:asciiTheme="majorBidi" w:hAnsiTheme="majorBidi" w:cstheme="majorBidi"/>
          <w:sz w:val="24"/>
          <w:szCs w:val="24"/>
        </w:rPr>
      </w:pPr>
      <w:bookmarkStart w:id="38" w:name="_Toc192779866"/>
      <w:r w:rsidRPr="00593F90">
        <w:rPr>
          <w:rFonts w:asciiTheme="majorBidi" w:hAnsiTheme="majorBidi" w:cstheme="majorBidi"/>
          <w:sz w:val="24"/>
          <w:szCs w:val="24"/>
        </w:rPr>
        <w:t xml:space="preserve">Kode </w:t>
      </w:r>
      <w:proofErr w:type="spellStart"/>
      <w:r w:rsidRPr="00593F90">
        <w:rPr>
          <w:rFonts w:asciiTheme="majorBidi" w:hAnsiTheme="majorBidi" w:cstheme="majorBidi"/>
          <w:sz w:val="24"/>
          <w:szCs w:val="24"/>
        </w:rPr>
        <w:t>rekursi</w:t>
      </w:r>
      <w:proofErr w:type="spellEnd"/>
      <w:r w:rsidRPr="00593F90">
        <w:rPr>
          <w:rFonts w:asciiTheme="majorBidi" w:hAnsiTheme="majorBidi" w:cstheme="majorBidi"/>
          <w:sz w:val="24"/>
          <w:szCs w:val="24"/>
        </w:rPr>
        <w:t xml:space="preserve"> </w:t>
      </w:r>
      <w:proofErr w:type="spellStart"/>
      <w:r w:rsidRPr="00593F90">
        <w:rPr>
          <w:rFonts w:asciiTheme="majorBidi" w:hAnsiTheme="majorBidi" w:cstheme="majorBidi"/>
          <w:sz w:val="24"/>
          <w:szCs w:val="24"/>
        </w:rPr>
        <w:t>dalam</w:t>
      </w:r>
      <w:proofErr w:type="spellEnd"/>
      <w:r w:rsidRPr="00593F90">
        <w:rPr>
          <w:rFonts w:asciiTheme="majorBidi" w:hAnsiTheme="majorBidi" w:cstheme="majorBidi"/>
          <w:sz w:val="24"/>
          <w:szCs w:val="24"/>
        </w:rPr>
        <w:t xml:space="preserve"> program:</w:t>
      </w:r>
      <w:bookmarkEnd w:id="38"/>
    </w:p>
    <w:p w14:paraId="2C653215" w14:textId="2F4667D9" w:rsidR="006A7CEC" w:rsidRPr="009C3371" w:rsidRDefault="006A7CEC" w:rsidP="00593F90">
      <w:pPr>
        <w:ind w:left="360" w:firstLine="720"/>
        <w:jc w:val="both"/>
        <w:rPr>
          <w:rFonts w:ascii="Times New Roman" w:hAnsi="Times New Roman" w:cs="Times New Roman"/>
          <w:i/>
          <w:iCs/>
          <w:sz w:val="24"/>
          <w:szCs w:val="24"/>
        </w:rPr>
      </w:pPr>
      <w:r w:rsidRPr="009C3371">
        <w:rPr>
          <w:rFonts w:ascii="Times New Roman" w:hAnsi="Times New Roman" w:cs="Times New Roman"/>
          <w:noProof/>
        </w:rPr>
        <w:drawing>
          <wp:inline distT="0" distB="0" distL="0" distR="0" wp14:anchorId="3B0AB930" wp14:editId="5E209F59">
            <wp:extent cx="4334480" cy="170521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5).png"/>
                    <pic:cNvPicPr/>
                  </pic:nvPicPr>
                  <pic:blipFill>
                    <a:blip r:embed="rId10">
                      <a:extLst>
                        <a:ext uri="{28A0092B-C50C-407E-A947-70E740481C1C}">
                          <a14:useLocalDpi xmlns:a14="http://schemas.microsoft.com/office/drawing/2010/main" val="0"/>
                        </a:ext>
                      </a:extLst>
                    </a:blip>
                    <a:stretch>
                      <a:fillRect/>
                    </a:stretch>
                  </pic:blipFill>
                  <pic:spPr>
                    <a:xfrm>
                      <a:off x="0" y="0"/>
                      <a:ext cx="4334480" cy="1705213"/>
                    </a:xfrm>
                    <a:prstGeom prst="rect">
                      <a:avLst/>
                    </a:prstGeom>
                  </pic:spPr>
                </pic:pic>
              </a:graphicData>
            </a:graphic>
          </wp:inline>
        </w:drawing>
      </w:r>
    </w:p>
    <w:p w14:paraId="231C257F" w14:textId="77777777" w:rsidR="00B708F4" w:rsidRPr="00084E7F" w:rsidRDefault="00B708F4" w:rsidP="00593F90">
      <w:pPr>
        <w:spacing w:before="100" w:beforeAutospacing="1" w:after="100" w:afterAutospacing="1" w:line="240" w:lineRule="auto"/>
        <w:ind w:left="360" w:firstLine="720"/>
        <w:rPr>
          <w:rFonts w:asciiTheme="majorBidi" w:eastAsia="Times New Roman" w:hAnsiTheme="majorBidi" w:cstheme="majorBidi"/>
          <w:kern w:val="0"/>
          <w:sz w:val="24"/>
          <w:szCs w:val="24"/>
          <w14:ligatures w14:val="none"/>
        </w:rPr>
      </w:pPr>
      <w:proofErr w:type="spellStart"/>
      <w:r w:rsidRPr="00084E7F">
        <w:rPr>
          <w:rFonts w:asciiTheme="majorBidi" w:eastAsia="Times New Roman" w:hAnsiTheme="majorBidi" w:cstheme="majorBidi"/>
          <w:kern w:val="0"/>
          <w:sz w:val="24"/>
          <w:szCs w:val="24"/>
          <w14:ligatures w14:val="none"/>
        </w:rPr>
        <w:t>Penjelasan</w:t>
      </w:r>
      <w:proofErr w:type="spellEnd"/>
      <w:r w:rsidRPr="00084E7F">
        <w:rPr>
          <w:rFonts w:asciiTheme="majorBidi" w:eastAsia="Times New Roman" w:hAnsiTheme="majorBidi" w:cstheme="majorBidi"/>
          <w:kern w:val="0"/>
          <w:sz w:val="24"/>
          <w:szCs w:val="24"/>
          <w14:ligatures w14:val="none"/>
        </w:rPr>
        <w:t>:</w:t>
      </w:r>
    </w:p>
    <w:p w14:paraId="09D73515" w14:textId="77777777" w:rsidR="00B708F4" w:rsidRPr="00084E7F" w:rsidRDefault="00B708F4" w:rsidP="000B0237">
      <w:pPr>
        <w:pStyle w:val="ListParagraph"/>
        <w:numPr>
          <w:ilvl w:val="0"/>
          <w:numId w:val="1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084E7F">
        <w:rPr>
          <w:rFonts w:asciiTheme="majorBidi" w:eastAsia="Times New Roman" w:hAnsiTheme="majorBidi" w:cstheme="majorBidi"/>
          <w:kern w:val="0"/>
          <w:sz w:val="24"/>
          <w:szCs w:val="24"/>
          <w14:ligatures w14:val="none"/>
        </w:rPr>
        <w:t xml:space="preserve">Jika index </w:t>
      </w:r>
      <w:proofErr w:type="spellStart"/>
      <w:r w:rsidRPr="00084E7F">
        <w:rPr>
          <w:rFonts w:asciiTheme="majorBidi" w:eastAsia="Times New Roman" w:hAnsiTheme="majorBidi" w:cstheme="majorBidi"/>
          <w:kern w:val="0"/>
          <w:sz w:val="24"/>
          <w:szCs w:val="24"/>
          <w14:ligatures w14:val="none"/>
        </w:rPr>
        <w:t>belum</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ditentukan</w:t>
      </w:r>
      <w:proofErr w:type="spellEnd"/>
      <w:r w:rsidRPr="00084E7F">
        <w:rPr>
          <w:rFonts w:asciiTheme="majorBidi" w:eastAsia="Times New Roman" w:hAnsiTheme="majorBidi" w:cstheme="majorBidi"/>
          <w:kern w:val="0"/>
          <w:sz w:val="24"/>
          <w:szCs w:val="24"/>
          <w14:ligatures w14:val="none"/>
        </w:rPr>
        <w:t xml:space="preserve"> (None), </w:t>
      </w:r>
      <w:proofErr w:type="spellStart"/>
      <w:r w:rsidRPr="00084E7F">
        <w:rPr>
          <w:rFonts w:asciiTheme="majorBidi" w:eastAsia="Times New Roman" w:hAnsiTheme="majorBidi" w:cstheme="majorBidi"/>
          <w:kern w:val="0"/>
          <w:sz w:val="24"/>
          <w:szCs w:val="24"/>
          <w14:ligatures w14:val="none"/>
        </w:rPr>
        <w:t>maka</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diberikan</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nilai</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indeks</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terakhir</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dari</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daftar_belanja</w:t>
      </w:r>
      <w:proofErr w:type="spellEnd"/>
      <w:r w:rsidRPr="00084E7F">
        <w:rPr>
          <w:rFonts w:asciiTheme="majorBidi" w:eastAsia="Times New Roman" w:hAnsiTheme="majorBidi" w:cstheme="majorBidi"/>
          <w:kern w:val="0"/>
          <w:sz w:val="24"/>
          <w:szCs w:val="24"/>
          <w14:ligatures w14:val="none"/>
        </w:rPr>
        <w:t>.</w:t>
      </w:r>
    </w:p>
    <w:p w14:paraId="201C2618" w14:textId="77777777" w:rsidR="00B708F4" w:rsidRPr="00084E7F" w:rsidRDefault="00B708F4" w:rsidP="000B0237">
      <w:pPr>
        <w:pStyle w:val="ListParagraph"/>
        <w:numPr>
          <w:ilvl w:val="0"/>
          <w:numId w:val="1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084E7F">
        <w:rPr>
          <w:rFonts w:asciiTheme="majorBidi" w:eastAsia="Times New Roman" w:hAnsiTheme="majorBidi" w:cstheme="majorBidi"/>
          <w:kern w:val="0"/>
          <w:sz w:val="24"/>
          <w:szCs w:val="24"/>
          <w14:ligatures w14:val="none"/>
        </w:rPr>
        <w:t xml:space="preserve">Jika index &lt; 0, </w:t>
      </w:r>
      <w:proofErr w:type="spellStart"/>
      <w:r w:rsidRPr="00084E7F">
        <w:rPr>
          <w:rFonts w:asciiTheme="majorBidi" w:eastAsia="Times New Roman" w:hAnsiTheme="majorBidi" w:cstheme="majorBidi"/>
          <w:kern w:val="0"/>
          <w:sz w:val="24"/>
          <w:szCs w:val="24"/>
          <w14:ligatures w14:val="none"/>
        </w:rPr>
        <w:t>maka</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rekursi</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berhenti</w:t>
      </w:r>
      <w:proofErr w:type="spellEnd"/>
      <w:r w:rsidRPr="00084E7F">
        <w:rPr>
          <w:rFonts w:asciiTheme="majorBidi" w:eastAsia="Times New Roman" w:hAnsiTheme="majorBidi" w:cstheme="majorBidi"/>
          <w:kern w:val="0"/>
          <w:sz w:val="24"/>
          <w:szCs w:val="24"/>
          <w14:ligatures w14:val="none"/>
        </w:rPr>
        <w:t xml:space="preserve"> (return).</w:t>
      </w:r>
    </w:p>
    <w:p w14:paraId="72EE3AC9" w14:textId="77777777" w:rsidR="00B708F4" w:rsidRPr="00084E7F" w:rsidRDefault="00B708F4" w:rsidP="000B0237">
      <w:pPr>
        <w:pStyle w:val="ListParagraph"/>
        <w:numPr>
          <w:ilvl w:val="0"/>
          <w:numId w:val="11"/>
        </w:numPr>
        <w:spacing w:before="100" w:beforeAutospacing="1" w:after="100" w:afterAutospacing="1" w:line="240" w:lineRule="auto"/>
        <w:rPr>
          <w:rFonts w:asciiTheme="majorBidi" w:eastAsia="Times New Roman" w:hAnsiTheme="majorBidi" w:cstheme="majorBidi"/>
          <w:kern w:val="0"/>
          <w:sz w:val="24"/>
          <w:szCs w:val="24"/>
          <w14:ligatures w14:val="none"/>
        </w:rPr>
      </w:pPr>
      <w:proofErr w:type="spellStart"/>
      <w:r w:rsidRPr="00084E7F">
        <w:rPr>
          <w:rFonts w:asciiTheme="majorBidi" w:eastAsia="Times New Roman" w:hAnsiTheme="majorBidi" w:cstheme="majorBidi"/>
          <w:kern w:val="0"/>
          <w:sz w:val="24"/>
          <w:szCs w:val="24"/>
          <w14:ligatures w14:val="none"/>
        </w:rPr>
        <w:t>Cetak</w:t>
      </w:r>
      <w:proofErr w:type="spellEnd"/>
      <w:r w:rsidRPr="00084E7F">
        <w:rPr>
          <w:rFonts w:asciiTheme="majorBidi" w:eastAsia="Times New Roman" w:hAnsiTheme="majorBidi" w:cstheme="majorBidi"/>
          <w:kern w:val="0"/>
          <w:sz w:val="24"/>
          <w:szCs w:val="24"/>
          <w14:ligatures w14:val="none"/>
        </w:rPr>
        <w:t xml:space="preserve"> item pada </w:t>
      </w:r>
      <w:proofErr w:type="spellStart"/>
      <w:r w:rsidRPr="00084E7F">
        <w:rPr>
          <w:rFonts w:asciiTheme="majorBidi" w:eastAsia="Times New Roman" w:hAnsiTheme="majorBidi" w:cstheme="majorBidi"/>
          <w:kern w:val="0"/>
          <w:sz w:val="24"/>
          <w:szCs w:val="24"/>
          <w14:ligatures w14:val="none"/>
        </w:rPr>
        <w:t>indeks</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tertentu</w:t>
      </w:r>
      <w:proofErr w:type="spellEnd"/>
      <w:r w:rsidRPr="00084E7F">
        <w:rPr>
          <w:rFonts w:asciiTheme="majorBidi" w:eastAsia="Times New Roman" w:hAnsiTheme="majorBidi" w:cstheme="majorBidi"/>
          <w:kern w:val="0"/>
          <w:sz w:val="24"/>
          <w:szCs w:val="24"/>
          <w14:ligatures w14:val="none"/>
        </w:rPr>
        <w:t>.</w:t>
      </w:r>
    </w:p>
    <w:p w14:paraId="6E2A37A2" w14:textId="2815EECA" w:rsidR="00084E7F" w:rsidRDefault="00B708F4" w:rsidP="000B0237">
      <w:pPr>
        <w:pStyle w:val="ListParagraph"/>
        <w:numPr>
          <w:ilvl w:val="0"/>
          <w:numId w:val="11"/>
        </w:numPr>
        <w:spacing w:before="100" w:beforeAutospacing="1" w:after="100" w:afterAutospacing="1" w:line="240" w:lineRule="auto"/>
        <w:rPr>
          <w:rFonts w:asciiTheme="majorBidi" w:eastAsia="Times New Roman" w:hAnsiTheme="majorBidi" w:cstheme="majorBidi"/>
          <w:kern w:val="0"/>
          <w:sz w:val="24"/>
          <w:szCs w:val="24"/>
          <w14:ligatures w14:val="none"/>
        </w:rPr>
      </w:pPr>
      <w:proofErr w:type="spellStart"/>
      <w:r w:rsidRPr="00084E7F">
        <w:rPr>
          <w:rFonts w:asciiTheme="majorBidi" w:eastAsia="Times New Roman" w:hAnsiTheme="majorBidi" w:cstheme="majorBidi"/>
          <w:kern w:val="0"/>
          <w:sz w:val="24"/>
          <w:szCs w:val="24"/>
          <w14:ligatures w14:val="none"/>
        </w:rPr>
        <w:t>Panggil</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tampilkan_</w:t>
      </w:r>
      <w:proofErr w:type="gramStart"/>
      <w:r w:rsidRPr="00084E7F">
        <w:rPr>
          <w:rFonts w:asciiTheme="majorBidi" w:eastAsia="Times New Roman" w:hAnsiTheme="majorBidi" w:cstheme="majorBidi"/>
          <w:kern w:val="0"/>
          <w:sz w:val="24"/>
          <w:szCs w:val="24"/>
          <w14:ligatures w14:val="none"/>
        </w:rPr>
        <w:t>terbalik</w:t>
      </w:r>
      <w:proofErr w:type="spellEnd"/>
      <w:r w:rsidRPr="00084E7F">
        <w:rPr>
          <w:rFonts w:asciiTheme="majorBidi" w:eastAsia="Times New Roman" w:hAnsiTheme="majorBidi" w:cstheme="majorBidi"/>
          <w:kern w:val="0"/>
          <w:sz w:val="24"/>
          <w:szCs w:val="24"/>
          <w14:ligatures w14:val="none"/>
        </w:rPr>
        <w:t>(</w:t>
      </w:r>
      <w:proofErr w:type="gram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lagi</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dengan</w:t>
      </w:r>
      <w:proofErr w:type="spellEnd"/>
      <w:r w:rsidRPr="00084E7F">
        <w:rPr>
          <w:rFonts w:asciiTheme="majorBidi" w:eastAsia="Times New Roman" w:hAnsiTheme="majorBidi" w:cstheme="majorBidi"/>
          <w:kern w:val="0"/>
          <w:sz w:val="24"/>
          <w:szCs w:val="24"/>
          <w14:ligatures w14:val="none"/>
        </w:rPr>
        <w:t xml:space="preserve"> index - 1, </w:t>
      </w:r>
      <w:proofErr w:type="spellStart"/>
      <w:r w:rsidRPr="00084E7F">
        <w:rPr>
          <w:rFonts w:asciiTheme="majorBidi" w:eastAsia="Times New Roman" w:hAnsiTheme="majorBidi" w:cstheme="majorBidi"/>
          <w:kern w:val="0"/>
          <w:sz w:val="24"/>
          <w:szCs w:val="24"/>
          <w14:ligatures w14:val="none"/>
        </w:rPr>
        <w:t>sehingga</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berulang</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hingga</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mencapai</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indeks</w:t>
      </w:r>
      <w:proofErr w:type="spellEnd"/>
      <w:r w:rsidRPr="00084E7F">
        <w:rPr>
          <w:rFonts w:asciiTheme="majorBidi" w:eastAsia="Times New Roman" w:hAnsiTheme="majorBidi" w:cstheme="majorBidi"/>
          <w:kern w:val="0"/>
          <w:sz w:val="24"/>
          <w:szCs w:val="24"/>
          <w14:ligatures w14:val="none"/>
        </w:rPr>
        <w:t xml:space="preserve"> 0.</w:t>
      </w:r>
    </w:p>
    <w:p w14:paraId="6C7690E0" w14:textId="77777777" w:rsidR="00C81490" w:rsidRPr="00C81490" w:rsidRDefault="00C81490" w:rsidP="00C81490">
      <w:pPr>
        <w:pStyle w:val="ListParagraph"/>
        <w:spacing w:before="100" w:beforeAutospacing="1" w:after="100" w:afterAutospacing="1" w:line="240" w:lineRule="auto"/>
        <w:ind w:left="1440"/>
        <w:rPr>
          <w:rFonts w:asciiTheme="majorBidi" w:eastAsia="Times New Roman" w:hAnsiTheme="majorBidi" w:cstheme="majorBidi"/>
          <w:kern w:val="0"/>
          <w:sz w:val="24"/>
          <w:szCs w:val="24"/>
          <w14:ligatures w14:val="none"/>
        </w:rPr>
      </w:pPr>
    </w:p>
    <w:p w14:paraId="7E882FAB" w14:textId="260ADB8E" w:rsidR="00084E7F" w:rsidRPr="00084E7F" w:rsidRDefault="00C9249A" w:rsidP="000B0237">
      <w:pPr>
        <w:pStyle w:val="ListParagraph"/>
        <w:numPr>
          <w:ilvl w:val="2"/>
          <w:numId w:val="7"/>
        </w:numP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084E7F">
        <w:rPr>
          <w:rFonts w:asciiTheme="majorBidi" w:eastAsia="Times New Roman" w:hAnsiTheme="majorBidi" w:cstheme="majorBidi"/>
          <w:b/>
          <w:bCs/>
          <w:kern w:val="0"/>
          <w:sz w:val="24"/>
          <w:szCs w:val="24"/>
          <w14:ligatures w14:val="none"/>
        </w:rPr>
        <w:t>Loop (</w:t>
      </w:r>
      <w:proofErr w:type="spellStart"/>
      <w:r w:rsidR="00B708F4" w:rsidRPr="00084E7F">
        <w:rPr>
          <w:rFonts w:asciiTheme="majorBidi" w:eastAsia="Times New Roman" w:hAnsiTheme="majorBidi" w:cstheme="majorBidi"/>
          <w:b/>
          <w:bCs/>
          <w:kern w:val="0"/>
          <w:sz w:val="24"/>
          <w:szCs w:val="24"/>
          <w14:ligatures w14:val="none"/>
        </w:rPr>
        <w:t>Perulangan</w:t>
      </w:r>
      <w:proofErr w:type="spellEnd"/>
      <w:r w:rsidRPr="00084E7F">
        <w:rPr>
          <w:rFonts w:asciiTheme="majorBidi" w:eastAsia="Times New Roman" w:hAnsiTheme="majorBidi" w:cstheme="majorBidi"/>
          <w:b/>
          <w:bCs/>
          <w:kern w:val="0"/>
          <w:sz w:val="24"/>
          <w:szCs w:val="24"/>
          <w14:ligatures w14:val="none"/>
        </w:rPr>
        <w:t>)</w:t>
      </w:r>
    </w:p>
    <w:p w14:paraId="0995A2DE" w14:textId="77777777" w:rsidR="00084E7F" w:rsidRPr="00084E7F" w:rsidRDefault="00084E7F" w:rsidP="00084E7F">
      <w:pPr>
        <w:pStyle w:val="ListParagraph"/>
        <w:spacing w:before="100" w:beforeAutospacing="1" w:after="100" w:afterAutospacing="1" w:line="240" w:lineRule="auto"/>
        <w:ind w:left="1080"/>
        <w:rPr>
          <w:rFonts w:asciiTheme="majorBidi" w:eastAsia="Times New Roman" w:hAnsiTheme="majorBidi" w:cstheme="majorBidi"/>
          <w:b/>
          <w:bCs/>
          <w:kern w:val="0"/>
          <w:sz w:val="24"/>
          <w:szCs w:val="24"/>
          <w14:ligatures w14:val="none"/>
        </w:rPr>
      </w:pPr>
    </w:p>
    <w:p w14:paraId="3E417591" w14:textId="3B3CEF10" w:rsidR="00084E7F" w:rsidRPr="00084E7F" w:rsidRDefault="00C9249A" w:rsidP="00084E7F">
      <w:pPr>
        <w:pStyle w:val="ListParagraph"/>
        <w:spacing w:before="100" w:beforeAutospacing="1" w:after="100" w:afterAutospacing="1" w:line="240" w:lineRule="auto"/>
        <w:ind w:left="1080" w:firstLine="360"/>
        <w:rPr>
          <w:rFonts w:asciiTheme="majorBidi" w:eastAsia="Times New Roman" w:hAnsiTheme="majorBidi" w:cstheme="majorBidi"/>
          <w:kern w:val="0"/>
          <w:sz w:val="24"/>
          <w:szCs w:val="24"/>
          <w14:ligatures w14:val="none"/>
        </w:rPr>
      </w:pPr>
      <w:proofErr w:type="spellStart"/>
      <w:r w:rsidRPr="00084E7F">
        <w:rPr>
          <w:rFonts w:asciiTheme="majorBidi" w:eastAsia="Times New Roman" w:hAnsiTheme="majorBidi" w:cstheme="majorBidi"/>
          <w:kern w:val="0"/>
          <w:sz w:val="24"/>
          <w:szCs w:val="24"/>
          <w14:ligatures w14:val="none"/>
        </w:rPr>
        <w:t>Perulangan</w:t>
      </w:r>
      <w:proofErr w:type="spellEnd"/>
      <w:r w:rsidRPr="00084E7F">
        <w:rPr>
          <w:rFonts w:asciiTheme="majorBidi" w:eastAsia="Times New Roman" w:hAnsiTheme="majorBidi" w:cstheme="majorBidi"/>
          <w:kern w:val="0"/>
          <w:sz w:val="24"/>
          <w:szCs w:val="24"/>
          <w14:ligatures w14:val="none"/>
        </w:rPr>
        <w:t xml:space="preserve"> </w:t>
      </w:r>
      <w:proofErr w:type="spellStart"/>
      <w:r w:rsidR="00B708F4" w:rsidRPr="00084E7F">
        <w:rPr>
          <w:rFonts w:asciiTheme="majorBidi" w:eastAsia="Times New Roman" w:hAnsiTheme="majorBidi" w:cstheme="majorBidi"/>
          <w:kern w:val="0"/>
          <w:sz w:val="24"/>
          <w:szCs w:val="24"/>
          <w14:ligatures w14:val="none"/>
        </w:rPr>
        <w:t>digunakan</w:t>
      </w:r>
      <w:proofErr w:type="spellEnd"/>
      <w:r w:rsidR="00B708F4" w:rsidRPr="00084E7F">
        <w:rPr>
          <w:rFonts w:asciiTheme="majorBidi" w:eastAsia="Times New Roman" w:hAnsiTheme="majorBidi" w:cstheme="majorBidi"/>
          <w:kern w:val="0"/>
          <w:sz w:val="24"/>
          <w:szCs w:val="24"/>
          <w14:ligatures w14:val="none"/>
        </w:rPr>
        <w:t xml:space="preserve"> </w:t>
      </w:r>
      <w:proofErr w:type="spellStart"/>
      <w:r w:rsidR="00B708F4" w:rsidRPr="00084E7F">
        <w:rPr>
          <w:rFonts w:asciiTheme="majorBidi" w:eastAsia="Times New Roman" w:hAnsiTheme="majorBidi" w:cstheme="majorBidi"/>
          <w:kern w:val="0"/>
          <w:sz w:val="24"/>
          <w:szCs w:val="24"/>
          <w14:ligatures w14:val="none"/>
        </w:rPr>
        <w:t>untuk</w:t>
      </w:r>
      <w:proofErr w:type="spellEnd"/>
      <w:r w:rsidR="00B708F4" w:rsidRPr="00084E7F">
        <w:rPr>
          <w:rFonts w:asciiTheme="majorBidi" w:eastAsia="Times New Roman" w:hAnsiTheme="majorBidi" w:cstheme="majorBidi"/>
          <w:kern w:val="0"/>
          <w:sz w:val="24"/>
          <w:szCs w:val="24"/>
          <w14:ligatures w14:val="none"/>
        </w:rPr>
        <w:t xml:space="preserve"> </w:t>
      </w:r>
      <w:proofErr w:type="spellStart"/>
      <w:r w:rsidR="00B708F4" w:rsidRPr="00084E7F">
        <w:rPr>
          <w:rFonts w:asciiTheme="majorBidi" w:eastAsia="Times New Roman" w:hAnsiTheme="majorBidi" w:cstheme="majorBidi"/>
          <w:kern w:val="0"/>
          <w:sz w:val="24"/>
          <w:szCs w:val="24"/>
          <w14:ligatures w14:val="none"/>
        </w:rPr>
        <w:t>menjalankan</w:t>
      </w:r>
      <w:proofErr w:type="spellEnd"/>
      <w:r w:rsidR="00B708F4" w:rsidRPr="00084E7F">
        <w:rPr>
          <w:rFonts w:asciiTheme="majorBidi" w:eastAsia="Times New Roman" w:hAnsiTheme="majorBidi" w:cstheme="majorBidi"/>
          <w:kern w:val="0"/>
          <w:sz w:val="24"/>
          <w:szCs w:val="24"/>
          <w14:ligatures w14:val="none"/>
        </w:rPr>
        <w:t xml:space="preserve"> </w:t>
      </w:r>
      <w:proofErr w:type="spellStart"/>
      <w:r w:rsidR="00B708F4" w:rsidRPr="00084E7F">
        <w:rPr>
          <w:rFonts w:asciiTheme="majorBidi" w:eastAsia="Times New Roman" w:hAnsiTheme="majorBidi" w:cstheme="majorBidi"/>
          <w:kern w:val="0"/>
          <w:sz w:val="24"/>
          <w:szCs w:val="24"/>
          <w14:ligatures w14:val="none"/>
        </w:rPr>
        <w:t>kode</w:t>
      </w:r>
      <w:proofErr w:type="spellEnd"/>
      <w:r w:rsidR="00B708F4" w:rsidRPr="00084E7F">
        <w:rPr>
          <w:rFonts w:asciiTheme="majorBidi" w:eastAsia="Times New Roman" w:hAnsiTheme="majorBidi" w:cstheme="majorBidi"/>
          <w:kern w:val="0"/>
          <w:sz w:val="24"/>
          <w:szCs w:val="24"/>
          <w14:ligatures w14:val="none"/>
        </w:rPr>
        <w:t xml:space="preserve"> </w:t>
      </w:r>
      <w:proofErr w:type="spellStart"/>
      <w:r w:rsidR="00B708F4" w:rsidRPr="00084E7F">
        <w:rPr>
          <w:rFonts w:asciiTheme="majorBidi" w:eastAsia="Times New Roman" w:hAnsiTheme="majorBidi" w:cstheme="majorBidi"/>
          <w:kern w:val="0"/>
          <w:sz w:val="24"/>
          <w:szCs w:val="24"/>
          <w14:ligatures w14:val="none"/>
        </w:rPr>
        <w:t>berulang</w:t>
      </w:r>
      <w:proofErr w:type="spellEnd"/>
      <w:r w:rsidR="00B708F4" w:rsidRPr="00084E7F">
        <w:rPr>
          <w:rFonts w:asciiTheme="majorBidi" w:eastAsia="Times New Roman" w:hAnsiTheme="majorBidi" w:cstheme="majorBidi"/>
          <w:kern w:val="0"/>
          <w:sz w:val="24"/>
          <w:szCs w:val="24"/>
          <w14:ligatures w14:val="none"/>
        </w:rPr>
        <w:t xml:space="preserve"> kali. Dalam program </w:t>
      </w:r>
      <w:proofErr w:type="spellStart"/>
      <w:r w:rsidR="00B708F4" w:rsidRPr="00084E7F">
        <w:rPr>
          <w:rFonts w:asciiTheme="majorBidi" w:eastAsia="Times New Roman" w:hAnsiTheme="majorBidi" w:cstheme="majorBidi"/>
          <w:kern w:val="0"/>
          <w:sz w:val="24"/>
          <w:szCs w:val="24"/>
          <w14:ligatures w14:val="none"/>
        </w:rPr>
        <w:t>ini</w:t>
      </w:r>
      <w:proofErr w:type="spellEnd"/>
      <w:r w:rsidR="00B708F4" w:rsidRPr="00084E7F">
        <w:rPr>
          <w:rFonts w:asciiTheme="majorBidi" w:eastAsia="Times New Roman" w:hAnsiTheme="majorBidi" w:cstheme="majorBidi"/>
          <w:kern w:val="0"/>
          <w:sz w:val="24"/>
          <w:szCs w:val="24"/>
          <w14:ligatures w14:val="none"/>
        </w:rPr>
        <w:t xml:space="preserve">, </w:t>
      </w:r>
      <w:proofErr w:type="spellStart"/>
      <w:r w:rsidR="00B708F4" w:rsidRPr="00084E7F">
        <w:rPr>
          <w:rFonts w:asciiTheme="majorBidi" w:eastAsia="Times New Roman" w:hAnsiTheme="majorBidi" w:cstheme="majorBidi"/>
          <w:kern w:val="0"/>
          <w:sz w:val="24"/>
          <w:szCs w:val="24"/>
          <w14:ligatures w14:val="none"/>
        </w:rPr>
        <w:t>ada</w:t>
      </w:r>
      <w:proofErr w:type="spellEnd"/>
      <w:r w:rsidR="00B708F4" w:rsidRPr="00084E7F">
        <w:rPr>
          <w:rFonts w:asciiTheme="majorBidi" w:eastAsia="Times New Roman" w:hAnsiTheme="majorBidi" w:cstheme="majorBidi"/>
          <w:kern w:val="0"/>
          <w:sz w:val="24"/>
          <w:szCs w:val="24"/>
          <w14:ligatures w14:val="none"/>
        </w:rPr>
        <w:t xml:space="preserve"> dua </w:t>
      </w:r>
      <w:proofErr w:type="spellStart"/>
      <w:r w:rsidR="00B708F4" w:rsidRPr="00084E7F">
        <w:rPr>
          <w:rFonts w:asciiTheme="majorBidi" w:eastAsia="Times New Roman" w:hAnsiTheme="majorBidi" w:cstheme="majorBidi"/>
          <w:kern w:val="0"/>
          <w:sz w:val="24"/>
          <w:szCs w:val="24"/>
          <w14:ligatures w14:val="none"/>
        </w:rPr>
        <w:t>jenis</w:t>
      </w:r>
      <w:proofErr w:type="spellEnd"/>
      <w:r w:rsidR="00B708F4" w:rsidRPr="00084E7F">
        <w:rPr>
          <w:rFonts w:asciiTheme="majorBidi" w:eastAsia="Times New Roman" w:hAnsiTheme="majorBidi" w:cstheme="majorBidi"/>
          <w:kern w:val="0"/>
          <w:sz w:val="24"/>
          <w:szCs w:val="24"/>
          <w14:ligatures w14:val="none"/>
        </w:rPr>
        <w:t xml:space="preserve"> </w:t>
      </w:r>
      <w:proofErr w:type="spellStart"/>
      <w:r w:rsidR="00B708F4" w:rsidRPr="00084E7F">
        <w:rPr>
          <w:rFonts w:asciiTheme="majorBidi" w:eastAsia="Times New Roman" w:hAnsiTheme="majorBidi" w:cstheme="majorBidi"/>
          <w:kern w:val="0"/>
          <w:sz w:val="24"/>
          <w:szCs w:val="24"/>
          <w14:ligatures w14:val="none"/>
        </w:rPr>
        <w:t>perulangan</w:t>
      </w:r>
      <w:proofErr w:type="spellEnd"/>
      <w:r w:rsidR="00B708F4" w:rsidRPr="00084E7F">
        <w:rPr>
          <w:rFonts w:asciiTheme="majorBidi" w:eastAsia="Times New Roman" w:hAnsiTheme="majorBidi" w:cstheme="majorBidi"/>
          <w:kern w:val="0"/>
          <w:sz w:val="24"/>
          <w:szCs w:val="24"/>
          <w14:ligatures w14:val="none"/>
        </w:rPr>
        <w:t>:</w:t>
      </w:r>
    </w:p>
    <w:p w14:paraId="2BAC17C0" w14:textId="77777777" w:rsidR="00084E7F" w:rsidRPr="00084E7F" w:rsidRDefault="00084E7F" w:rsidP="00084E7F">
      <w:pPr>
        <w:pStyle w:val="ListParagraph"/>
        <w:spacing w:before="100" w:beforeAutospacing="1" w:after="100" w:afterAutospacing="1" w:line="240" w:lineRule="auto"/>
        <w:ind w:left="1080" w:firstLine="360"/>
        <w:rPr>
          <w:rFonts w:asciiTheme="majorBidi" w:eastAsia="Times New Roman" w:hAnsiTheme="majorBidi" w:cstheme="majorBidi"/>
          <w:kern w:val="0"/>
          <w:sz w:val="24"/>
          <w:szCs w:val="24"/>
          <w14:ligatures w14:val="none"/>
        </w:rPr>
      </w:pPr>
    </w:p>
    <w:p w14:paraId="286C46CC" w14:textId="70B9E9F6" w:rsidR="00084E7F" w:rsidRPr="00084E7F" w:rsidRDefault="00B708F4" w:rsidP="000B0237">
      <w:pPr>
        <w:pStyle w:val="ListParagraph"/>
        <w:numPr>
          <w:ilvl w:val="0"/>
          <w:numId w:val="12"/>
        </w:numPr>
        <w:spacing w:before="100" w:beforeAutospacing="1" w:after="100" w:afterAutospacing="1" w:line="240" w:lineRule="auto"/>
        <w:rPr>
          <w:rFonts w:asciiTheme="majorBidi" w:eastAsia="Times New Roman" w:hAnsiTheme="majorBidi" w:cstheme="majorBidi"/>
          <w:kern w:val="0"/>
          <w:sz w:val="24"/>
          <w:szCs w:val="24"/>
          <w14:ligatures w14:val="none"/>
        </w:rPr>
      </w:pPr>
      <w:proofErr w:type="spellStart"/>
      <w:r w:rsidRPr="00084E7F">
        <w:rPr>
          <w:rFonts w:asciiTheme="majorBidi" w:eastAsia="Times New Roman" w:hAnsiTheme="majorBidi" w:cstheme="majorBidi"/>
          <w:kern w:val="0"/>
          <w:sz w:val="24"/>
          <w:szCs w:val="24"/>
          <w14:ligatures w14:val="none"/>
        </w:rPr>
        <w:t>Perulangan</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dalam</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menampilkan</w:t>
      </w:r>
      <w:proofErr w:type="spellEnd"/>
      <w:r w:rsidRPr="00084E7F">
        <w:rPr>
          <w:rFonts w:asciiTheme="majorBidi" w:eastAsia="Times New Roman" w:hAnsiTheme="majorBidi" w:cstheme="majorBidi"/>
          <w:kern w:val="0"/>
          <w:sz w:val="24"/>
          <w:szCs w:val="24"/>
          <w14:ligatures w14:val="none"/>
        </w:rPr>
        <w:t xml:space="preserve"> daftar </w:t>
      </w:r>
      <w:proofErr w:type="spellStart"/>
      <w:r w:rsidRPr="00084E7F">
        <w:rPr>
          <w:rFonts w:asciiTheme="majorBidi" w:eastAsia="Times New Roman" w:hAnsiTheme="majorBidi" w:cstheme="majorBidi"/>
          <w:kern w:val="0"/>
          <w:sz w:val="24"/>
          <w:szCs w:val="24"/>
          <w14:ligatures w14:val="none"/>
        </w:rPr>
        <w:t>belanja</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menggunakan</w:t>
      </w:r>
      <w:proofErr w:type="spellEnd"/>
      <w:r w:rsidRPr="00084E7F">
        <w:rPr>
          <w:rFonts w:asciiTheme="majorBidi" w:eastAsia="Times New Roman" w:hAnsiTheme="majorBidi" w:cstheme="majorBidi"/>
          <w:kern w:val="0"/>
          <w:sz w:val="24"/>
          <w:szCs w:val="24"/>
          <w14:ligatures w14:val="none"/>
        </w:rPr>
        <w:t xml:space="preserve"> for)</w:t>
      </w:r>
    </w:p>
    <w:p w14:paraId="7488DEB6" w14:textId="05131785" w:rsidR="00084E7F" w:rsidRPr="00084E7F" w:rsidRDefault="00B708F4" w:rsidP="000B0237">
      <w:pPr>
        <w:pStyle w:val="ListParagraph"/>
        <w:numPr>
          <w:ilvl w:val="0"/>
          <w:numId w:val="12"/>
        </w:numPr>
        <w:spacing w:before="100" w:beforeAutospacing="1" w:after="100" w:afterAutospacing="1" w:line="240" w:lineRule="auto"/>
        <w:rPr>
          <w:rFonts w:asciiTheme="majorBidi" w:eastAsia="Times New Roman" w:hAnsiTheme="majorBidi" w:cstheme="majorBidi"/>
          <w:kern w:val="0"/>
          <w:sz w:val="24"/>
          <w:szCs w:val="24"/>
          <w14:ligatures w14:val="none"/>
        </w:rPr>
      </w:pPr>
      <w:proofErr w:type="spellStart"/>
      <w:r w:rsidRPr="00084E7F">
        <w:rPr>
          <w:rFonts w:asciiTheme="majorBidi" w:eastAsia="Times New Roman" w:hAnsiTheme="majorBidi" w:cstheme="majorBidi"/>
          <w:kern w:val="0"/>
          <w:sz w:val="24"/>
          <w:szCs w:val="24"/>
          <w14:ligatures w14:val="none"/>
        </w:rPr>
        <w:t>Perulangan</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dalam</w:t>
      </w:r>
      <w:proofErr w:type="spellEnd"/>
      <w:r w:rsidRPr="00084E7F">
        <w:rPr>
          <w:rFonts w:asciiTheme="majorBidi" w:eastAsia="Times New Roman" w:hAnsiTheme="majorBidi" w:cstheme="majorBidi"/>
          <w:kern w:val="0"/>
          <w:sz w:val="24"/>
          <w:szCs w:val="24"/>
          <w14:ligatures w14:val="none"/>
        </w:rPr>
        <w:t xml:space="preserve"> menu </w:t>
      </w:r>
      <w:proofErr w:type="spellStart"/>
      <w:r w:rsidRPr="00084E7F">
        <w:rPr>
          <w:rFonts w:asciiTheme="majorBidi" w:eastAsia="Times New Roman" w:hAnsiTheme="majorBidi" w:cstheme="majorBidi"/>
          <w:kern w:val="0"/>
          <w:sz w:val="24"/>
          <w:szCs w:val="24"/>
          <w14:ligatures w14:val="none"/>
        </w:rPr>
        <w:t>utama</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menggunakan</w:t>
      </w:r>
      <w:proofErr w:type="spellEnd"/>
      <w:r w:rsidRPr="00084E7F">
        <w:rPr>
          <w:rFonts w:asciiTheme="majorBidi" w:eastAsia="Times New Roman" w:hAnsiTheme="majorBidi" w:cstheme="majorBidi"/>
          <w:kern w:val="0"/>
          <w:sz w:val="24"/>
          <w:szCs w:val="24"/>
          <w14:ligatures w14:val="none"/>
        </w:rPr>
        <w:t xml:space="preserve"> while True)</w:t>
      </w:r>
    </w:p>
    <w:p w14:paraId="487A03D6" w14:textId="77777777" w:rsidR="00084E7F" w:rsidRPr="00084E7F" w:rsidRDefault="00084E7F" w:rsidP="00084E7F">
      <w:pPr>
        <w:pStyle w:val="ListParagraph"/>
        <w:spacing w:before="100" w:beforeAutospacing="1" w:after="100" w:afterAutospacing="1" w:line="240" w:lineRule="auto"/>
        <w:ind w:left="1440"/>
        <w:rPr>
          <w:rFonts w:asciiTheme="majorBidi" w:eastAsia="Times New Roman" w:hAnsiTheme="majorBidi" w:cstheme="majorBidi"/>
          <w:kern w:val="0"/>
          <w:sz w:val="24"/>
          <w:szCs w:val="24"/>
          <w14:ligatures w14:val="none"/>
        </w:rPr>
      </w:pPr>
    </w:p>
    <w:p w14:paraId="2D3A7720" w14:textId="172D05DB" w:rsidR="00084E7F" w:rsidRPr="00084E7F" w:rsidRDefault="00A9159A" w:rsidP="000B0237">
      <w:pPr>
        <w:pStyle w:val="ListParagraph"/>
        <w:numPr>
          <w:ilvl w:val="0"/>
          <w:numId w:val="1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084E7F">
        <w:rPr>
          <w:rFonts w:asciiTheme="majorBidi" w:hAnsiTheme="majorBidi" w:cstheme="majorBidi"/>
          <w:sz w:val="24"/>
          <w:szCs w:val="24"/>
        </w:rPr>
        <w:lastRenderedPageBreak/>
        <w:t>K</w:t>
      </w:r>
      <w:r w:rsidR="00084E7F" w:rsidRPr="00084E7F">
        <w:rPr>
          <w:rFonts w:asciiTheme="majorBidi" w:hAnsiTheme="majorBidi" w:cstheme="majorBidi"/>
          <w:sz w:val="24"/>
          <w:szCs w:val="24"/>
        </w:rPr>
        <w:t xml:space="preserve">ode </w:t>
      </w:r>
      <w:proofErr w:type="spellStart"/>
      <w:r w:rsidR="00084E7F" w:rsidRPr="00084E7F">
        <w:rPr>
          <w:rFonts w:asciiTheme="majorBidi" w:hAnsiTheme="majorBidi" w:cstheme="majorBidi"/>
          <w:sz w:val="24"/>
          <w:szCs w:val="24"/>
        </w:rPr>
        <w:t>perulangan</w:t>
      </w:r>
      <w:proofErr w:type="spellEnd"/>
      <w:r w:rsidR="00084E7F" w:rsidRPr="00084E7F">
        <w:rPr>
          <w:rFonts w:asciiTheme="majorBidi" w:hAnsiTheme="majorBidi" w:cstheme="majorBidi"/>
          <w:sz w:val="24"/>
          <w:szCs w:val="24"/>
        </w:rPr>
        <w:t xml:space="preserve"> </w:t>
      </w:r>
      <w:proofErr w:type="spellStart"/>
      <w:r w:rsidR="00084E7F" w:rsidRPr="00084E7F">
        <w:rPr>
          <w:rFonts w:asciiTheme="majorBidi" w:hAnsiTheme="majorBidi" w:cstheme="majorBidi"/>
          <w:sz w:val="24"/>
          <w:szCs w:val="24"/>
        </w:rPr>
        <w:t>dalam</w:t>
      </w:r>
      <w:proofErr w:type="spellEnd"/>
      <w:r w:rsidR="00084E7F" w:rsidRPr="00084E7F">
        <w:rPr>
          <w:rFonts w:asciiTheme="majorBidi" w:hAnsiTheme="majorBidi" w:cstheme="majorBidi"/>
          <w:sz w:val="24"/>
          <w:szCs w:val="24"/>
        </w:rPr>
        <w:t xml:space="preserve"> menu </w:t>
      </w:r>
      <w:proofErr w:type="spellStart"/>
      <w:r w:rsidR="00084E7F" w:rsidRPr="00084E7F">
        <w:rPr>
          <w:rFonts w:asciiTheme="majorBidi" w:hAnsiTheme="majorBidi" w:cstheme="majorBidi"/>
          <w:sz w:val="24"/>
          <w:szCs w:val="24"/>
        </w:rPr>
        <w:t>utama</w:t>
      </w:r>
      <w:proofErr w:type="spellEnd"/>
    </w:p>
    <w:p w14:paraId="648D1E31" w14:textId="0A62C482" w:rsidR="00C42DFF" w:rsidRPr="00084E7F" w:rsidRDefault="00C42DFF" w:rsidP="00084E7F">
      <w:pPr>
        <w:spacing w:before="100" w:beforeAutospacing="1" w:after="100" w:afterAutospacing="1" w:line="240" w:lineRule="auto"/>
        <w:ind w:left="720" w:firstLine="360"/>
        <w:rPr>
          <w:rFonts w:ascii="Times New Roman" w:eastAsia="Times New Roman" w:hAnsi="Times New Roman" w:cs="Times New Roman"/>
          <w:kern w:val="0"/>
          <w:sz w:val="24"/>
          <w:szCs w:val="24"/>
          <w14:ligatures w14:val="none"/>
        </w:rPr>
      </w:pPr>
      <w:r w:rsidRPr="009C3371">
        <w:rPr>
          <w:noProof/>
        </w:rPr>
        <w:drawing>
          <wp:inline distT="0" distB="0" distL="0" distR="0" wp14:anchorId="0725C7DF" wp14:editId="6FCC1050">
            <wp:extent cx="2551142" cy="30575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6).png"/>
                    <pic:cNvPicPr/>
                  </pic:nvPicPr>
                  <pic:blipFill>
                    <a:blip r:embed="rId11">
                      <a:extLst>
                        <a:ext uri="{28A0092B-C50C-407E-A947-70E740481C1C}">
                          <a14:useLocalDpi xmlns:a14="http://schemas.microsoft.com/office/drawing/2010/main" val="0"/>
                        </a:ext>
                      </a:extLst>
                    </a:blip>
                    <a:stretch>
                      <a:fillRect/>
                    </a:stretch>
                  </pic:blipFill>
                  <pic:spPr>
                    <a:xfrm>
                      <a:off x="0" y="0"/>
                      <a:ext cx="2558998" cy="3066940"/>
                    </a:xfrm>
                    <a:prstGeom prst="rect">
                      <a:avLst/>
                    </a:prstGeom>
                  </pic:spPr>
                </pic:pic>
              </a:graphicData>
            </a:graphic>
          </wp:inline>
        </w:drawing>
      </w:r>
    </w:p>
    <w:p w14:paraId="707A16C6" w14:textId="77777777" w:rsidR="00B708F4" w:rsidRPr="00084E7F" w:rsidRDefault="00B708F4" w:rsidP="00084E7F">
      <w:pPr>
        <w:spacing w:before="100" w:beforeAutospacing="1" w:after="100" w:afterAutospacing="1" w:line="240" w:lineRule="auto"/>
        <w:ind w:left="360" w:firstLine="720"/>
        <w:rPr>
          <w:rFonts w:asciiTheme="majorBidi" w:eastAsia="Times New Roman" w:hAnsiTheme="majorBidi" w:cstheme="majorBidi"/>
          <w:kern w:val="0"/>
          <w:sz w:val="24"/>
          <w:szCs w:val="24"/>
          <w14:ligatures w14:val="none"/>
        </w:rPr>
      </w:pPr>
      <w:proofErr w:type="spellStart"/>
      <w:r w:rsidRPr="00084E7F">
        <w:rPr>
          <w:rFonts w:asciiTheme="majorBidi" w:eastAsia="Times New Roman" w:hAnsiTheme="majorBidi" w:cstheme="majorBidi"/>
          <w:kern w:val="0"/>
          <w:sz w:val="24"/>
          <w:szCs w:val="24"/>
          <w14:ligatures w14:val="none"/>
        </w:rPr>
        <w:t>Penjelasan</w:t>
      </w:r>
      <w:proofErr w:type="spellEnd"/>
      <w:r w:rsidRPr="00084E7F">
        <w:rPr>
          <w:rFonts w:asciiTheme="majorBidi" w:eastAsia="Times New Roman" w:hAnsiTheme="majorBidi" w:cstheme="majorBidi"/>
          <w:kern w:val="0"/>
          <w:sz w:val="24"/>
          <w:szCs w:val="24"/>
          <w14:ligatures w14:val="none"/>
        </w:rPr>
        <w:t>:</w:t>
      </w:r>
    </w:p>
    <w:p w14:paraId="16C89FB8" w14:textId="42D506EA" w:rsidR="00B708F4" w:rsidRPr="00084E7F" w:rsidRDefault="00332982" w:rsidP="000B0237">
      <w:pPr>
        <w:pStyle w:val="ListParagraph"/>
        <w:numPr>
          <w:ilvl w:val="0"/>
          <w:numId w:val="1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084E7F">
        <w:rPr>
          <w:rFonts w:asciiTheme="majorBidi" w:eastAsia="Times New Roman" w:hAnsiTheme="majorBidi" w:cstheme="majorBidi"/>
          <w:kern w:val="0"/>
          <w:sz w:val="24"/>
          <w:szCs w:val="24"/>
          <w14:ligatures w14:val="none"/>
        </w:rPr>
        <w:t>W</w:t>
      </w:r>
      <w:r w:rsidR="00B708F4" w:rsidRPr="00084E7F">
        <w:rPr>
          <w:rFonts w:asciiTheme="majorBidi" w:eastAsia="Times New Roman" w:hAnsiTheme="majorBidi" w:cstheme="majorBidi"/>
          <w:kern w:val="0"/>
          <w:sz w:val="24"/>
          <w:szCs w:val="24"/>
          <w14:ligatures w14:val="none"/>
        </w:rPr>
        <w:t xml:space="preserve">hile True: </w:t>
      </w:r>
      <w:proofErr w:type="spellStart"/>
      <w:r w:rsidR="00B708F4" w:rsidRPr="00084E7F">
        <w:rPr>
          <w:rFonts w:asciiTheme="majorBidi" w:eastAsia="Times New Roman" w:hAnsiTheme="majorBidi" w:cstheme="majorBidi"/>
          <w:kern w:val="0"/>
          <w:sz w:val="24"/>
          <w:szCs w:val="24"/>
          <w14:ligatures w14:val="none"/>
        </w:rPr>
        <w:t>membuat</w:t>
      </w:r>
      <w:proofErr w:type="spellEnd"/>
      <w:r w:rsidR="00B708F4" w:rsidRPr="00084E7F">
        <w:rPr>
          <w:rFonts w:asciiTheme="majorBidi" w:eastAsia="Times New Roman" w:hAnsiTheme="majorBidi" w:cstheme="majorBidi"/>
          <w:kern w:val="0"/>
          <w:sz w:val="24"/>
          <w:szCs w:val="24"/>
          <w14:ligatures w14:val="none"/>
        </w:rPr>
        <w:t xml:space="preserve"> program </w:t>
      </w:r>
      <w:proofErr w:type="spellStart"/>
      <w:r w:rsidR="00B708F4" w:rsidRPr="00084E7F">
        <w:rPr>
          <w:rFonts w:asciiTheme="majorBidi" w:eastAsia="Times New Roman" w:hAnsiTheme="majorBidi" w:cstheme="majorBidi"/>
          <w:kern w:val="0"/>
          <w:sz w:val="24"/>
          <w:szCs w:val="24"/>
          <w14:ligatures w14:val="none"/>
        </w:rPr>
        <w:t>terus</w:t>
      </w:r>
      <w:proofErr w:type="spellEnd"/>
      <w:r w:rsidR="00B708F4" w:rsidRPr="00084E7F">
        <w:rPr>
          <w:rFonts w:asciiTheme="majorBidi" w:eastAsia="Times New Roman" w:hAnsiTheme="majorBidi" w:cstheme="majorBidi"/>
          <w:kern w:val="0"/>
          <w:sz w:val="24"/>
          <w:szCs w:val="24"/>
          <w14:ligatures w14:val="none"/>
        </w:rPr>
        <w:t xml:space="preserve"> </w:t>
      </w:r>
      <w:proofErr w:type="spellStart"/>
      <w:r w:rsidR="00B708F4" w:rsidRPr="00084E7F">
        <w:rPr>
          <w:rFonts w:asciiTheme="majorBidi" w:eastAsia="Times New Roman" w:hAnsiTheme="majorBidi" w:cstheme="majorBidi"/>
          <w:kern w:val="0"/>
          <w:sz w:val="24"/>
          <w:szCs w:val="24"/>
          <w14:ligatures w14:val="none"/>
        </w:rPr>
        <w:t>berjalan</w:t>
      </w:r>
      <w:proofErr w:type="spellEnd"/>
      <w:r w:rsidR="00B708F4" w:rsidRPr="00084E7F">
        <w:rPr>
          <w:rFonts w:asciiTheme="majorBidi" w:eastAsia="Times New Roman" w:hAnsiTheme="majorBidi" w:cstheme="majorBidi"/>
          <w:kern w:val="0"/>
          <w:sz w:val="24"/>
          <w:szCs w:val="24"/>
          <w14:ligatures w14:val="none"/>
        </w:rPr>
        <w:t xml:space="preserve"> </w:t>
      </w:r>
      <w:proofErr w:type="spellStart"/>
      <w:r w:rsidR="00B708F4" w:rsidRPr="00084E7F">
        <w:rPr>
          <w:rFonts w:asciiTheme="majorBidi" w:eastAsia="Times New Roman" w:hAnsiTheme="majorBidi" w:cstheme="majorBidi"/>
          <w:kern w:val="0"/>
          <w:sz w:val="24"/>
          <w:szCs w:val="24"/>
          <w14:ligatures w14:val="none"/>
        </w:rPr>
        <w:t>sampai</w:t>
      </w:r>
      <w:proofErr w:type="spellEnd"/>
      <w:r w:rsidR="00B708F4" w:rsidRPr="00084E7F">
        <w:rPr>
          <w:rFonts w:asciiTheme="majorBidi" w:eastAsia="Times New Roman" w:hAnsiTheme="majorBidi" w:cstheme="majorBidi"/>
          <w:kern w:val="0"/>
          <w:sz w:val="24"/>
          <w:szCs w:val="24"/>
          <w14:ligatures w14:val="none"/>
        </w:rPr>
        <w:t xml:space="preserve"> </w:t>
      </w:r>
      <w:proofErr w:type="spellStart"/>
      <w:r w:rsidR="00B708F4" w:rsidRPr="00084E7F">
        <w:rPr>
          <w:rFonts w:asciiTheme="majorBidi" w:eastAsia="Times New Roman" w:hAnsiTheme="majorBidi" w:cstheme="majorBidi"/>
          <w:kern w:val="0"/>
          <w:sz w:val="24"/>
          <w:szCs w:val="24"/>
          <w14:ligatures w14:val="none"/>
        </w:rPr>
        <w:t>pengguna</w:t>
      </w:r>
      <w:proofErr w:type="spellEnd"/>
      <w:r w:rsidR="00B708F4" w:rsidRPr="00084E7F">
        <w:rPr>
          <w:rFonts w:asciiTheme="majorBidi" w:eastAsia="Times New Roman" w:hAnsiTheme="majorBidi" w:cstheme="majorBidi"/>
          <w:kern w:val="0"/>
          <w:sz w:val="24"/>
          <w:szCs w:val="24"/>
          <w14:ligatures w14:val="none"/>
        </w:rPr>
        <w:t xml:space="preserve"> </w:t>
      </w:r>
      <w:proofErr w:type="spellStart"/>
      <w:r w:rsidR="00B708F4" w:rsidRPr="00084E7F">
        <w:rPr>
          <w:rFonts w:asciiTheme="majorBidi" w:eastAsia="Times New Roman" w:hAnsiTheme="majorBidi" w:cstheme="majorBidi"/>
          <w:kern w:val="0"/>
          <w:sz w:val="24"/>
          <w:szCs w:val="24"/>
          <w14:ligatures w14:val="none"/>
        </w:rPr>
        <w:t>memilih</w:t>
      </w:r>
      <w:proofErr w:type="spellEnd"/>
      <w:r w:rsidR="00B708F4" w:rsidRPr="00084E7F">
        <w:rPr>
          <w:rFonts w:asciiTheme="majorBidi" w:eastAsia="Times New Roman" w:hAnsiTheme="majorBidi" w:cstheme="majorBidi"/>
          <w:kern w:val="0"/>
          <w:sz w:val="24"/>
          <w:szCs w:val="24"/>
          <w14:ligatures w14:val="none"/>
        </w:rPr>
        <w:t xml:space="preserve"> </w:t>
      </w:r>
      <w:proofErr w:type="spellStart"/>
      <w:r w:rsidR="00B708F4" w:rsidRPr="00084E7F">
        <w:rPr>
          <w:rFonts w:asciiTheme="majorBidi" w:eastAsia="Times New Roman" w:hAnsiTheme="majorBidi" w:cstheme="majorBidi"/>
          <w:kern w:val="0"/>
          <w:sz w:val="24"/>
          <w:szCs w:val="24"/>
          <w14:ligatures w14:val="none"/>
        </w:rPr>
        <w:t>keluar</w:t>
      </w:r>
      <w:proofErr w:type="spellEnd"/>
      <w:r w:rsidR="00B708F4" w:rsidRPr="00084E7F">
        <w:rPr>
          <w:rFonts w:asciiTheme="majorBidi" w:eastAsia="Times New Roman" w:hAnsiTheme="majorBidi" w:cstheme="majorBidi"/>
          <w:kern w:val="0"/>
          <w:sz w:val="24"/>
          <w:szCs w:val="24"/>
          <w14:ligatures w14:val="none"/>
        </w:rPr>
        <w:t xml:space="preserve"> (break).</w:t>
      </w:r>
    </w:p>
    <w:p w14:paraId="29A41E00" w14:textId="77777777" w:rsidR="00B708F4" w:rsidRPr="00084E7F" w:rsidRDefault="00B708F4" w:rsidP="000B0237">
      <w:pPr>
        <w:pStyle w:val="ListParagraph"/>
        <w:numPr>
          <w:ilvl w:val="0"/>
          <w:numId w:val="14"/>
        </w:numPr>
        <w:spacing w:before="100" w:beforeAutospacing="1" w:after="100" w:afterAutospacing="1" w:line="240" w:lineRule="auto"/>
        <w:rPr>
          <w:rFonts w:asciiTheme="majorBidi" w:eastAsia="Times New Roman" w:hAnsiTheme="majorBidi" w:cstheme="majorBidi"/>
          <w:kern w:val="0"/>
          <w:sz w:val="24"/>
          <w:szCs w:val="24"/>
          <w14:ligatures w14:val="none"/>
        </w:rPr>
      </w:pPr>
      <w:proofErr w:type="spellStart"/>
      <w:r w:rsidRPr="00084E7F">
        <w:rPr>
          <w:rFonts w:asciiTheme="majorBidi" w:eastAsia="Times New Roman" w:hAnsiTheme="majorBidi" w:cstheme="majorBidi"/>
          <w:kern w:val="0"/>
          <w:sz w:val="24"/>
          <w:szCs w:val="24"/>
          <w14:ligatures w14:val="none"/>
        </w:rPr>
        <w:t>Setiap</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iterasi</w:t>
      </w:r>
      <w:proofErr w:type="spellEnd"/>
      <w:r w:rsidRPr="00084E7F">
        <w:rPr>
          <w:rFonts w:asciiTheme="majorBidi" w:eastAsia="Times New Roman" w:hAnsiTheme="majorBidi" w:cstheme="majorBidi"/>
          <w:kern w:val="0"/>
          <w:sz w:val="24"/>
          <w:szCs w:val="24"/>
          <w14:ligatures w14:val="none"/>
        </w:rPr>
        <w:t xml:space="preserve">, program </w:t>
      </w:r>
      <w:proofErr w:type="spellStart"/>
      <w:r w:rsidRPr="00084E7F">
        <w:rPr>
          <w:rFonts w:asciiTheme="majorBidi" w:eastAsia="Times New Roman" w:hAnsiTheme="majorBidi" w:cstheme="majorBidi"/>
          <w:kern w:val="0"/>
          <w:sz w:val="24"/>
          <w:szCs w:val="24"/>
          <w14:ligatures w14:val="none"/>
        </w:rPr>
        <w:t>menampilkan</w:t>
      </w:r>
      <w:proofErr w:type="spellEnd"/>
      <w:r w:rsidRPr="00084E7F">
        <w:rPr>
          <w:rFonts w:asciiTheme="majorBidi" w:eastAsia="Times New Roman" w:hAnsiTheme="majorBidi" w:cstheme="majorBidi"/>
          <w:kern w:val="0"/>
          <w:sz w:val="24"/>
          <w:szCs w:val="24"/>
          <w14:ligatures w14:val="none"/>
        </w:rPr>
        <w:t xml:space="preserve"> menu dan </w:t>
      </w:r>
      <w:proofErr w:type="spellStart"/>
      <w:r w:rsidRPr="00084E7F">
        <w:rPr>
          <w:rFonts w:asciiTheme="majorBidi" w:eastAsia="Times New Roman" w:hAnsiTheme="majorBidi" w:cstheme="majorBidi"/>
          <w:kern w:val="0"/>
          <w:sz w:val="24"/>
          <w:szCs w:val="24"/>
          <w14:ligatures w14:val="none"/>
        </w:rPr>
        <w:t>meminta</w:t>
      </w:r>
      <w:proofErr w:type="spellEnd"/>
      <w:r w:rsidRPr="00084E7F">
        <w:rPr>
          <w:rFonts w:asciiTheme="majorBidi" w:eastAsia="Times New Roman" w:hAnsiTheme="majorBidi" w:cstheme="majorBidi"/>
          <w:kern w:val="0"/>
          <w:sz w:val="24"/>
          <w:szCs w:val="24"/>
          <w14:ligatures w14:val="none"/>
        </w:rPr>
        <w:t xml:space="preserve"> input </w:t>
      </w:r>
      <w:proofErr w:type="spellStart"/>
      <w:r w:rsidRPr="00084E7F">
        <w:rPr>
          <w:rFonts w:asciiTheme="majorBidi" w:eastAsia="Times New Roman" w:hAnsiTheme="majorBidi" w:cstheme="majorBidi"/>
          <w:kern w:val="0"/>
          <w:sz w:val="24"/>
          <w:szCs w:val="24"/>
          <w14:ligatures w14:val="none"/>
        </w:rPr>
        <w:t>dari</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pengguna</w:t>
      </w:r>
      <w:proofErr w:type="spellEnd"/>
      <w:r w:rsidRPr="00084E7F">
        <w:rPr>
          <w:rFonts w:asciiTheme="majorBidi" w:eastAsia="Times New Roman" w:hAnsiTheme="majorBidi" w:cstheme="majorBidi"/>
          <w:kern w:val="0"/>
          <w:sz w:val="24"/>
          <w:szCs w:val="24"/>
          <w14:ligatures w14:val="none"/>
        </w:rPr>
        <w:t>.</w:t>
      </w:r>
    </w:p>
    <w:p w14:paraId="444B44EF" w14:textId="146D4BE7" w:rsidR="00C42DFF" w:rsidRDefault="00B708F4" w:rsidP="000B0237">
      <w:pPr>
        <w:pStyle w:val="ListParagraph"/>
        <w:numPr>
          <w:ilvl w:val="0"/>
          <w:numId w:val="1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084E7F">
        <w:rPr>
          <w:rFonts w:asciiTheme="majorBidi" w:eastAsia="Times New Roman" w:hAnsiTheme="majorBidi" w:cstheme="majorBidi"/>
          <w:kern w:val="0"/>
          <w:sz w:val="24"/>
          <w:szCs w:val="24"/>
          <w14:ligatures w14:val="none"/>
        </w:rPr>
        <w:t xml:space="preserve">Program </w:t>
      </w:r>
      <w:proofErr w:type="spellStart"/>
      <w:r w:rsidRPr="00084E7F">
        <w:rPr>
          <w:rFonts w:asciiTheme="majorBidi" w:eastAsia="Times New Roman" w:hAnsiTheme="majorBidi" w:cstheme="majorBidi"/>
          <w:kern w:val="0"/>
          <w:sz w:val="24"/>
          <w:szCs w:val="24"/>
          <w14:ligatures w14:val="none"/>
        </w:rPr>
        <w:t>terus</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berjalan</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sampai</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pengguna</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memilih</w:t>
      </w:r>
      <w:proofErr w:type="spellEnd"/>
      <w:r w:rsidRPr="00084E7F">
        <w:rPr>
          <w:rFonts w:asciiTheme="majorBidi" w:eastAsia="Times New Roman" w:hAnsiTheme="majorBidi" w:cstheme="majorBidi"/>
          <w:kern w:val="0"/>
          <w:sz w:val="24"/>
          <w:szCs w:val="24"/>
          <w14:ligatures w14:val="none"/>
        </w:rPr>
        <w:t xml:space="preserve"> </w:t>
      </w:r>
      <w:r w:rsidR="00084E7F" w:rsidRPr="00084E7F">
        <w:rPr>
          <w:rFonts w:asciiTheme="majorBidi" w:eastAsia="Times New Roman" w:hAnsiTheme="majorBidi" w:cstheme="majorBidi"/>
          <w:kern w:val="0"/>
          <w:sz w:val="24"/>
          <w:szCs w:val="24"/>
          <w14:ligatures w14:val="none"/>
        </w:rPr>
        <w:t xml:space="preserve">“5” </w:t>
      </w:r>
      <w:proofErr w:type="spellStart"/>
      <w:r w:rsidRPr="00084E7F">
        <w:rPr>
          <w:rFonts w:asciiTheme="majorBidi" w:eastAsia="Times New Roman" w:hAnsiTheme="majorBidi" w:cstheme="majorBidi"/>
          <w:kern w:val="0"/>
          <w:sz w:val="24"/>
          <w:szCs w:val="24"/>
          <w14:ligatures w14:val="none"/>
        </w:rPr>
        <w:t>untuk</w:t>
      </w:r>
      <w:proofErr w:type="spellEnd"/>
      <w:r w:rsidRPr="00084E7F">
        <w:rPr>
          <w:rFonts w:asciiTheme="majorBidi" w:eastAsia="Times New Roman" w:hAnsiTheme="majorBidi" w:cstheme="majorBidi"/>
          <w:kern w:val="0"/>
          <w:sz w:val="24"/>
          <w:szCs w:val="24"/>
          <w14:ligatures w14:val="none"/>
        </w:rPr>
        <w:t xml:space="preserve"> </w:t>
      </w:r>
      <w:proofErr w:type="spellStart"/>
      <w:r w:rsidRPr="00084E7F">
        <w:rPr>
          <w:rFonts w:asciiTheme="majorBidi" w:eastAsia="Times New Roman" w:hAnsiTheme="majorBidi" w:cstheme="majorBidi"/>
          <w:kern w:val="0"/>
          <w:sz w:val="24"/>
          <w:szCs w:val="24"/>
          <w14:ligatures w14:val="none"/>
        </w:rPr>
        <w:t>keluar</w:t>
      </w:r>
      <w:proofErr w:type="spellEnd"/>
      <w:r w:rsidRPr="00084E7F">
        <w:rPr>
          <w:rFonts w:asciiTheme="majorBidi" w:eastAsia="Times New Roman" w:hAnsiTheme="majorBidi" w:cstheme="majorBidi"/>
          <w:kern w:val="0"/>
          <w:sz w:val="24"/>
          <w:szCs w:val="24"/>
          <w14:ligatures w14:val="none"/>
        </w:rPr>
        <w:t>.</w:t>
      </w:r>
    </w:p>
    <w:p w14:paraId="4005A1A1" w14:textId="77777777" w:rsidR="00084E7F" w:rsidRPr="00084E7F" w:rsidRDefault="00084E7F" w:rsidP="00084E7F">
      <w:pPr>
        <w:spacing w:before="100" w:beforeAutospacing="1" w:after="100" w:afterAutospacing="1" w:line="240" w:lineRule="auto"/>
        <w:rPr>
          <w:rFonts w:asciiTheme="majorBidi" w:eastAsia="Times New Roman" w:hAnsiTheme="majorBidi" w:cstheme="majorBidi"/>
          <w:kern w:val="0"/>
          <w:sz w:val="24"/>
          <w:szCs w:val="24"/>
          <w14:ligatures w14:val="none"/>
        </w:rPr>
      </w:pPr>
    </w:p>
    <w:p w14:paraId="7A24D870" w14:textId="77777777" w:rsidR="00084E7F" w:rsidRDefault="00A9159A" w:rsidP="000B0237">
      <w:pPr>
        <w:pStyle w:val="ListParagraph"/>
        <w:numPr>
          <w:ilvl w:val="0"/>
          <w:numId w:val="13"/>
        </w:numPr>
        <w:jc w:val="both"/>
        <w:rPr>
          <w:rFonts w:asciiTheme="majorBidi" w:hAnsiTheme="majorBidi" w:cstheme="majorBidi"/>
          <w:sz w:val="24"/>
          <w:szCs w:val="24"/>
        </w:rPr>
      </w:pPr>
      <w:r w:rsidRPr="00084E7F">
        <w:rPr>
          <w:rFonts w:asciiTheme="majorBidi" w:hAnsiTheme="majorBidi" w:cstheme="majorBidi"/>
          <w:sz w:val="24"/>
          <w:szCs w:val="24"/>
        </w:rPr>
        <w:t xml:space="preserve">Kode </w:t>
      </w:r>
      <w:proofErr w:type="spellStart"/>
      <w:r w:rsidRPr="00084E7F">
        <w:rPr>
          <w:rFonts w:asciiTheme="majorBidi" w:hAnsiTheme="majorBidi" w:cstheme="majorBidi"/>
          <w:sz w:val="24"/>
          <w:szCs w:val="24"/>
        </w:rPr>
        <w:t>perulangan</w:t>
      </w:r>
      <w:proofErr w:type="spellEnd"/>
      <w:r w:rsidRPr="00084E7F">
        <w:rPr>
          <w:rFonts w:asciiTheme="majorBidi" w:hAnsiTheme="majorBidi" w:cstheme="majorBidi"/>
          <w:sz w:val="24"/>
          <w:szCs w:val="24"/>
        </w:rPr>
        <w:t xml:space="preserve"> </w:t>
      </w:r>
      <w:proofErr w:type="spellStart"/>
      <w:r w:rsidRPr="00084E7F">
        <w:rPr>
          <w:rFonts w:asciiTheme="majorBidi" w:hAnsiTheme="majorBidi" w:cstheme="majorBidi"/>
          <w:sz w:val="24"/>
          <w:szCs w:val="24"/>
        </w:rPr>
        <w:t>dalam</w:t>
      </w:r>
      <w:proofErr w:type="spellEnd"/>
      <w:r w:rsidRPr="00084E7F">
        <w:rPr>
          <w:rFonts w:asciiTheme="majorBidi" w:hAnsiTheme="majorBidi" w:cstheme="majorBidi"/>
          <w:sz w:val="24"/>
          <w:szCs w:val="24"/>
        </w:rPr>
        <w:t xml:space="preserve"> </w:t>
      </w:r>
      <w:proofErr w:type="spellStart"/>
      <w:r w:rsidRPr="00084E7F">
        <w:rPr>
          <w:rFonts w:asciiTheme="majorBidi" w:hAnsiTheme="majorBidi" w:cstheme="majorBidi"/>
          <w:sz w:val="24"/>
          <w:szCs w:val="24"/>
        </w:rPr>
        <w:t>menampilkan</w:t>
      </w:r>
      <w:proofErr w:type="spellEnd"/>
      <w:r w:rsidRPr="00084E7F">
        <w:rPr>
          <w:rFonts w:asciiTheme="majorBidi" w:hAnsiTheme="majorBidi" w:cstheme="majorBidi"/>
          <w:sz w:val="24"/>
          <w:szCs w:val="24"/>
        </w:rPr>
        <w:t xml:space="preserve"> daftar </w:t>
      </w:r>
      <w:proofErr w:type="spellStart"/>
      <w:r w:rsidRPr="00084E7F">
        <w:rPr>
          <w:rFonts w:asciiTheme="majorBidi" w:hAnsiTheme="majorBidi" w:cstheme="majorBidi"/>
          <w:sz w:val="24"/>
          <w:szCs w:val="24"/>
        </w:rPr>
        <w:t>belanja</w:t>
      </w:r>
      <w:proofErr w:type="spellEnd"/>
      <w:r w:rsidRPr="00084E7F">
        <w:rPr>
          <w:rFonts w:asciiTheme="majorBidi" w:hAnsiTheme="majorBidi" w:cstheme="majorBidi"/>
          <w:sz w:val="24"/>
          <w:szCs w:val="24"/>
        </w:rPr>
        <w:t>:</w:t>
      </w:r>
    </w:p>
    <w:p w14:paraId="31FFB0B8" w14:textId="2AE9BBF5" w:rsidR="00C42DFF" w:rsidRPr="00084E7F" w:rsidRDefault="00B708F4" w:rsidP="00084E7F">
      <w:pPr>
        <w:ind w:left="1080"/>
        <w:jc w:val="both"/>
        <w:rPr>
          <w:rFonts w:asciiTheme="majorBidi" w:hAnsiTheme="majorBidi" w:cstheme="majorBidi"/>
          <w:sz w:val="24"/>
          <w:szCs w:val="24"/>
        </w:rPr>
      </w:pPr>
      <w:r w:rsidRPr="009C3371">
        <w:rPr>
          <w:noProof/>
        </w:rPr>
        <w:drawing>
          <wp:inline distT="0" distB="0" distL="0" distR="0" wp14:anchorId="37BE04EE" wp14:editId="65DFA032">
            <wp:extent cx="3915321" cy="160042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8).png"/>
                    <pic:cNvPicPr/>
                  </pic:nvPicPr>
                  <pic:blipFill>
                    <a:blip r:embed="rId12">
                      <a:extLst>
                        <a:ext uri="{28A0092B-C50C-407E-A947-70E740481C1C}">
                          <a14:useLocalDpi xmlns:a14="http://schemas.microsoft.com/office/drawing/2010/main" val="0"/>
                        </a:ext>
                      </a:extLst>
                    </a:blip>
                    <a:stretch>
                      <a:fillRect/>
                    </a:stretch>
                  </pic:blipFill>
                  <pic:spPr>
                    <a:xfrm>
                      <a:off x="0" y="0"/>
                      <a:ext cx="3915321" cy="1600423"/>
                    </a:xfrm>
                    <a:prstGeom prst="rect">
                      <a:avLst/>
                    </a:prstGeom>
                  </pic:spPr>
                </pic:pic>
              </a:graphicData>
            </a:graphic>
          </wp:inline>
        </w:drawing>
      </w:r>
    </w:p>
    <w:p w14:paraId="5077B0ED" w14:textId="77777777" w:rsidR="00084E7F" w:rsidRPr="000064CE" w:rsidRDefault="00B708F4" w:rsidP="00084E7F">
      <w:pPr>
        <w:spacing w:before="100" w:beforeAutospacing="1" w:after="100" w:afterAutospacing="1" w:line="240" w:lineRule="auto"/>
        <w:ind w:left="360" w:firstLine="720"/>
        <w:rPr>
          <w:rFonts w:asciiTheme="majorBidi" w:eastAsia="Times New Roman" w:hAnsiTheme="majorBidi" w:cstheme="majorBidi"/>
          <w:kern w:val="0"/>
          <w:sz w:val="24"/>
          <w:szCs w:val="24"/>
          <w14:ligatures w14:val="none"/>
        </w:rPr>
      </w:pPr>
      <w:proofErr w:type="spellStart"/>
      <w:r w:rsidRPr="000064CE">
        <w:rPr>
          <w:rFonts w:asciiTheme="majorBidi" w:eastAsia="Times New Roman" w:hAnsiTheme="majorBidi" w:cstheme="majorBidi"/>
          <w:kern w:val="0"/>
          <w:sz w:val="24"/>
          <w:szCs w:val="24"/>
          <w14:ligatures w14:val="none"/>
        </w:rPr>
        <w:t>Penjelasan</w:t>
      </w:r>
      <w:proofErr w:type="spellEnd"/>
      <w:r w:rsidRPr="000064CE">
        <w:rPr>
          <w:rFonts w:asciiTheme="majorBidi" w:eastAsia="Times New Roman" w:hAnsiTheme="majorBidi" w:cstheme="majorBidi"/>
          <w:kern w:val="0"/>
          <w:sz w:val="24"/>
          <w:szCs w:val="24"/>
          <w14:ligatures w14:val="none"/>
        </w:rPr>
        <w:t>:</w:t>
      </w:r>
    </w:p>
    <w:p w14:paraId="29A5ECE5" w14:textId="33D36934" w:rsidR="00B708F4" w:rsidRPr="000064CE" w:rsidRDefault="00B708F4" w:rsidP="000B0237">
      <w:pPr>
        <w:pStyle w:val="ListParagraph"/>
        <w:numPr>
          <w:ilvl w:val="0"/>
          <w:numId w:val="1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0064CE">
        <w:rPr>
          <w:rFonts w:asciiTheme="majorBidi" w:eastAsia="Times New Roman" w:hAnsiTheme="majorBidi" w:cstheme="majorBidi"/>
          <w:kern w:val="0"/>
          <w:sz w:val="24"/>
          <w:szCs w:val="24"/>
          <w14:ligatures w14:val="none"/>
        </w:rPr>
        <w:t xml:space="preserve">for </w:t>
      </w:r>
      <w:proofErr w:type="spellStart"/>
      <w:r w:rsidRPr="000064CE">
        <w:rPr>
          <w:rFonts w:asciiTheme="majorBidi" w:eastAsia="Times New Roman" w:hAnsiTheme="majorBidi" w:cstheme="majorBidi"/>
          <w:kern w:val="0"/>
          <w:sz w:val="24"/>
          <w:szCs w:val="24"/>
          <w14:ligatures w14:val="none"/>
        </w:rPr>
        <w:t>i</w:t>
      </w:r>
      <w:proofErr w:type="spellEnd"/>
      <w:r w:rsidRPr="000064CE">
        <w:rPr>
          <w:rFonts w:asciiTheme="majorBidi" w:eastAsia="Times New Roman" w:hAnsiTheme="majorBidi" w:cstheme="majorBidi"/>
          <w:kern w:val="0"/>
          <w:sz w:val="24"/>
          <w:szCs w:val="24"/>
          <w14:ligatures w14:val="none"/>
        </w:rPr>
        <w:t xml:space="preserve">, item in </w:t>
      </w:r>
      <w:proofErr w:type="gramStart"/>
      <w:r w:rsidRPr="000064CE">
        <w:rPr>
          <w:rFonts w:asciiTheme="majorBidi" w:eastAsia="Times New Roman" w:hAnsiTheme="majorBidi" w:cstheme="majorBidi"/>
          <w:kern w:val="0"/>
          <w:sz w:val="24"/>
          <w:szCs w:val="24"/>
          <w14:ligatures w14:val="none"/>
        </w:rPr>
        <w:t>enumerate(</w:t>
      </w:r>
      <w:proofErr w:type="spellStart"/>
      <w:proofErr w:type="gramEnd"/>
      <w:r w:rsidRPr="000064CE">
        <w:rPr>
          <w:rFonts w:asciiTheme="majorBidi" w:eastAsia="Times New Roman" w:hAnsiTheme="majorBidi" w:cstheme="majorBidi"/>
          <w:kern w:val="0"/>
          <w:sz w:val="24"/>
          <w:szCs w:val="24"/>
          <w14:ligatures w14:val="none"/>
        </w:rPr>
        <w:t>daftar_belanja</w:t>
      </w:r>
      <w:proofErr w:type="spellEnd"/>
      <w:r w:rsidRPr="000064CE">
        <w:rPr>
          <w:rFonts w:asciiTheme="majorBidi" w:eastAsia="Times New Roman" w:hAnsiTheme="majorBidi" w:cstheme="majorBidi"/>
          <w:kern w:val="0"/>
          <w:sz w:val="24"/>
          <w:szCs w:val="24"/>
          <w14:ligatures w14:val="none"/>
        </w:rPr>
        <w:t xml:space="preserve">, 1): </w:t>
      </w:r>
      <w:proofErr w:type="spellStart"/>
      <w:r w:rsidRPr="000064CE">
        <w:rPr>
          <w:rFonts w:asciiTheme="majorBidi" w:eastAsia="Times New Roman" w:hAnsiTheme="majorBidi" w:cstheme="majorBidi"/>
          <w:kern w:val="0"/>
          <w:sz w:val="24"/>
          <w:szCs w:val="24"/>
          <w14:ligatures w14:val="none"/>
        </w:rPr>
        <w:t>mengulang</w:t>
      </w:r>
      <w:proofErr w:type="spellEnd"/>
      <w:r w:rsidRPr="000064CE">
        <w:rPr>
          <w:rFonts w:asciiTheme="majorBidi" w:eastAsia="Times New Roman" w:hAnsiTheme="majorBidi" w:cstheme="majorBidi"/>
          <w:kern w:val="0"/>
          <w:sz w:val="24"/>
          <w:szCs w:val="24"/>
          <w14:ligatures w14:val="none"/>
        </w:rPr>
        <w:t xml:space="preserve"> </w:t>
      </w:r>
      <w:proofErr w:type="spellStart"/>
      <w:r w:rsidRPr="000064CE">
        <w:rPr>
          <w:rFonts w:asciiTheme="majorBidi" w:eastAsia="Times New Roman" w:hAnsiTheme="majorBidi" w:cstheme="majorBidi"/>
          <w:kern w:val="0"/>
          <w:sz w:val="24"/>
          <w:szCs w:val="24"/>
          <w14:ligatures w14:val="none"/>
        </w:rPr>
        <w:t>setiap</w:t>
      </w:r>
      <w:proofErr w:type="spellEnd"/>
      <w:r w:rsidRPr="000064CE">
        <w:rPr>
          <w:rFonts w:asciiTheme="majorBidi" w:eastAsia="Times New Roman" w:hAnsiTheme="majorBidi" w:cstheme="majorBidi"/>
          <w:kern w:val="0"/>
          <w:sz w:val="24"/>
          <w:szCs w:val="24"/>
          <w14:ligatures w14:val="none"/>
        </w:rPr>
        <w:t xml:space="preserve"> item </w:t>
      </w:r>
      <w:proofErr w:type="spellStart"/>
      <w:r w:rsidRPr="000064CE">
        <w:rPr>
          <w:rFonts w:asciiTheme="majorBidi" w:eastAsia="Times New Roman" w:hAnsiTheme="majorBidi" w:cstheme="majorBidi"/>
          <w:kern w:val="0"/>
          <w:sz w:val="24"/>
          <w:szCs w:val="24"/>
          <w14:ligatures w14:val="none"/>
        </w:rPr>
        <w:t>dalam</w:t>
      </w:r>
      <w:proofErr w:type="spellEnd"/>
      <w:r w:rsidRPr="000064CE">
        <w:rPr>
          <w:rFonts w:asciiTheme="majorBidi" w:eastAsia="Times New Roman" w:hAnsiTheme="majorBidi" w:cstheme="majorBidi"/>
          <w:kern w:val="0"/>
          <w:sz w:val="24"/>
          <w:szCs w:val="24"/>
          <w14:ligatures w14:val="none"/>
        </w:rPr>
        <w:t xml:space="preserve"> daftar </w:t>
      </w:r>
      <w:proofErr w:type="spellStart"/>
      <w:r w:rsidRPr="000064CE">
        <w:rPr>
          <w:rFonts w:asciiTheme="majorBidi" w:eastAsia="Times New Roman" w:hAnsiTheme="majorBidi" w:cstheme="majorBidi"/>
          <w:kern w:val="0"/>
          <w:sz w:val="24"/>
          <w:szCs w:val="24"/>
          <w14:ligatures w14:val="none"/>
        </w:rPr>
        <w:t>belanja</w:t>
      </w:r>
      <w:proofErr w:type="spellEnd"/>
      <w:r w:rsidRPr="000064CE">
        <w:rPr>
          <w:rFonts w:asciiTheme="majorBidi" w:eastAsia="Times New Roman" w:hAnsiTheme="majorBidi" w:cstheme="majorBidi"/>
          <w:kern w:val="0"/>
          <w:sz w:val="24"/>
          <w:szCs w:val="24"/>
          <w14:ligatures w14:val="none"/>
        </w:rPr>
        <w:t xml:space="preserve"> dan </w:t>
      </w:r>
      <w:proofErr w:type="spellStart"/>
      <w:r w:rsidRPr="000064CE">
        <w:rPr>
          <w:rFonts w:asciiTheme="majorBidi" w:eastAsia="Times New Roman" w:hAnsiTheme="majorBidi" w:cstheme="majorBidi"/>
          <w:kern w:val="0"/>
          <w:sz w:val="24"/>
          <w:szCs w:val="24"/>
          <w14:ligatures w14:val="none"/>
        </w:rPr>
        <w:t>mencetaknya</w:t>
      </w:r>
      <w:proofErr w:type="spellEnd"/>
      <w:r w:rsidRPr="000064CE">
        <w:rPr>
          <w:rFonts w:asciiTheme="majorBidi" w:eastAsia="Times New Roman" w:hAnsiTheme="majorBidi" w:cstheme="majorBidi"/>
          <w:kern w:val="0"/>
          <w:sz w:val="24"/>
          <w:szCs w:val="24"/>
          <w14:ligatures w14:val="none"/>
        </w:rPr>
        <w:t xml:space="preserve"> </w:t>
      </w:r>
      <w:proofErr w:type="spellStart"/>
      <w:r w:rsidRPr="000064CE">
        <w:rPr>
          <w:rFonts w:asciiTheme="majorBidi" w:eastAsia="Times New Roman" w:hAnsiTheme="majorBidi" w:cstheme="majorBidi"/>
          <w:kern w:val="0"/>
          <w:sz w:val="24"/>
          <w:szCs w:val="24"/>
          <w14:ligatures w14:val="none"/>
        </w:rPr>
        <w:t>dengan</w:t>
      </w:r>
      <w:proofErr w:type="spellEnd"/>
      <w:r w:rsidRPr="000064CE">
        <w:rPr>
          <w:rFonts w:asciiTheme="majorBidi" w:eastAsia="Times New Roman" w:hAnsiTheme="majorBidi" w:cstheme="majorBidi"/>
          <w:kern w:val="0"/>
          <w:sz w:val="24"/>
          <w:szCs w:val="24"/>
          <w14:ligatures w14:val="none"/>
        </w:rPr>
        <w:t xml:space="preserve"> </w:t>
      </w:r>
      <w:proofErr w:type="spellStart"/>
      <w:r w:rsidRPr="000064CE">
        <w:rPr>
          <w:rFonts w:asciiTheme="majorBidi" w:eastAsia="Times New Roman" w:hAnsiTheme="majorBidi" w:cstheme="majorBidi"/>
          <w:kern w:val="0"/>
          <w:sz w:val="24"/>
          <w:szCs w:val="24"/>
          <w14:ligatures w14:val="none"/>
        </w:rPr>
        <w:t>nomor</w:t>
      </w:r>
      <w:proofErr w:type="spellEnd"/>
      <w:r w:rsidRPr="000064CE">
        <w:rPr>
          <w:rFonts w:asciiTheme="majorBidi" w:eastAsia="Times New Roman" w:hAnsiTheme="majorBidi" w:cstheme="majorBidi"/>
          <w:kern w:val="0"/>
          <w:sz w:val="24"/>
          <w:szCs w:val="24"/>
          <w14:ligatures w14:val="none"/>
        </w:rPr>
        <w:t xml:space="preserve"> </w:t>
      </w:r>
      <w:proofErr w:type="spellStart"/>
      <w:r w:rsidRPr="000064CE">
        <w:rPr>
          <w:rFonts w:asciiTheme="majorBidi" w:eastAsia="Times New Roman" w:hAnsiTheme="majorBidi" w:cstheme="majorBidi"/>
          <w:kern w:val="0"/>
          <w:sz w:val="24"/>
          <w:szCs w:val="24"/>
          <w14:ligatures w14:val="none"/>
        </w:rPr>
        <w:t>urut</w:t>
      </w:r>
      <w:proofErr w:type="spellEnd"/>
      <w:r w:rsidRPr="000064CE">
        <w:rPr>
          <w:rFonts w:asciiTheme="majorBidi" w:eastAsia="Times New Roman" w:hAnsiTheme="majorBidi" w:cstheme="majorBidi"/>
          <w:kern w:val="0"/>
          <w:sz w:val="24"/>
          <w:szCs w:val="24"/>
          <w14:ligatures w14:val="none"/>
        </w:rPr>
        <w:t>.</w:t>
      </w:r>
    </w:p>
    <w:p w14:paraId="1FC9CF55" w14:textId="77777777" w:rsidR="000064CE" w:rsidRPr="000064CE" w:rsidRDefault="00B708F4" w:rsidP="000B0237">
      <w:pPr>
        <w:pStyle w:val="Heading3"/>
        <w:numPr>
          <w:ilvl w:val="2"/>
          <w:numId w:val="7"/>
        </w:numPr>
        <w:rPr>
          <w:rStyle w:val="Strong"/>
          <w:rFonts w:asciiTheme="majorBidi" w:hAnsiTheme="majorBidi"/>
          <w:b w:val="0"/>
          <w:bCs w:val="0"/>
          <w:color w:val="auto"/>
          <w:sz w:val="24"/>
          <w:szCs w:val="24"/>
        </w:rPr>
      </w:pPr>
      <w:bookmarkStart w:id="39" w:name="_Toc192753038"/>
      <w:bookmarkStart w:id="40" w:name="_Toc192779867"/>
      <w:proofErr w:type="spellStart"/>
      <w:r w:rsidRPr="000064CE">
        <w:rPr>
          <w:rStyle w:val="Strong"/>
          <w:rFonts w:asciiTheme="majorBidi" w:hAnsiTheme="majorBidi"/>
          <w:color w:val="auto"/>
          <w:sz w:val="24"/>
          <w:szCs w:val="24"/>
        </w:rPr>
        <w:lastRenderedPageBreak/>
        <w:t>Percabangan</w:t>
      </w:r>
      <w:proofErr w:type="spellEnd"/>
      <w:r w:rsidRPr="000064CE">
        <w:rPr>
          <w:rStyle w:val="Strong"/>
          <w:rFonts w:asciiTheme="majorBidi" w:hAnsiTheme="majorBidi"/>
          <w:color w:val="auto"/>
          <w:sz w:val="24"/>
          <w:szCs w:val="24"/>
        </w:rPr>
        <w:t xml:space="preserve"> (Conditional Statement)</w:t>
      </w:r>
      <w:bookmarkEnd w:id="39"/>
      <w:bookmarkEnd w:id="40"/>
    </w:p>
    <w:p w14:paraId="15555825" w14:textId="3FB4E48D" w:rsidR="000064CE" w:rsidRPr="000064CE" w:rsidRDefault="00B708F4" w:rsidP="000064CE">
      <w:pPr>
        <w:pStyle w:val="Heading3"/>
        <w:ind w:left="1080" w:firstLine="360"/>
        <w:rPr>
          <w:rFonts w:asciiTheme="majorBidi" w:hAnsiTheme="majorBidi"/>
          <w:color w:val="auto"/>
          <w:sz w:val="24"/>
          <w:szCs w:val="24"/>
        </w:rPr>
      </w:pPr>
      <w:bookmarkStart w:id="41" w:name="_Toc192779868"/>
      <w:proofErr w:type="spellStart"/>
      <w:r w:rsidRPr="000064CE">
        <w:rPr>
          <w:rFonts w:asciiTheme="majorBidi" w:hAnsiTheme="majorBidi"/>
          <w:color w:val="auto"/>
          <w:sz w:val="24"/>
          <w:szCs w:val="24"/>
        </w:rPr>
        <w:t>Percabangan</w:t>
      </w:r>
      <w:proofErr w:type="spellEnd"/>
      <w:r w:rsidRPr="000064CE">
        <w:rPr>
          <w:rFonts w:asciiTheme="majorBidi" w:hAnsiTheme="majorBidi"/>
          <w:color w:val="auto"/>
          <w:sz w:val="24"/>
          <w:szCs w:val="24"/>
        </w:rPr>
        <w:t xml:space="preserve"> </w:t>
      </w:r>
      <w:proofErr w:type="spellStart"/>
      <w:r w:rsidRPr="000064CE">
        <w:rPr>
          <w:rFonts w:asciiTheme="majorBidi" w:hAnsiTheme="majorBidi"/>
          <w:color w:val="auto"/>
          <w:sz w:val="24"/>
          <w:szCs w:val="24"/>
        </w:rPr>
        <w:t>adalah</w:t>
      </w:r>
      <w:proofErr w:type="spellEnd"/>
      <w:r w:rsidRPr="000064CE">
        <w:rPr>
          <w:rFonts w:asciiTheme="majorBidi" w:hAnsiTheme="majorBidi"/>
          <w:color w:val="auto"/>
          <w:sz w:val="24"/>
          <w:szCs w:val="24"/>
        </w:rPr>
        <w:t xml:space="preserve"> </w:t>
      </w:r>
      <w:proofErr w:type="spellStart"/>
      <w:r w:rsidRPr="000064CE">
        <w:rPr>
          <w:rFonts w:asciiTheme="majorBidi" w:hAnsiTheme="majorBidi"/>
          <w:color w:val="auto"/>
          <w:sz w:val="24"/>
          <w:szCs w:val="24"/>
        </w:rPr>
        <w:t>kode</w:t>
      </w:r>
      <w:proofErr w:type="spellEnd"/>
      <w:r w:rsidRPr="000064CE">
        <w:rPr>
          <w:rFonts w:asciiTheme="majorBidi" w:hAnsiTheme="majorBidi"/>
          <w:color w:val="auto"/>
          <w:sz w:val="24"/>
          <w:szCs w:val="24"/>
        </w:rPr>
        <w:t xml:space="preserve"> yang </w:t>
      </w:r>
      <w:proofErr w:type="spellStart"/>
      <w:r w:rsidRPr="000064CE">
        <w:rPr>
          <w:rFonts w:asciiTheme="majorBidi" w:hAnsiTheme="majorBidi"/>
          <w:color w:val="auto"/>
          <w:sz w:val="24"/>
          <w:szCs w:val="24"/>
        </w:rPr>
        <w:t>memungkinkan</w:t>
      </w:r>
      <w:proofErr w:type="spellEnd"/>
      <w:r w:rsidRPr="000064CE">
        <w:rPr>
          <w:rFonts w:asciiTheme="majorBidi" w:hAnsiTheme="majorBidi"/>
          <w:color w:val="auto"/>
          <w:sz w:val="24"/>
          <w:szCs w:val="24"/>
        </w:rPr>
        <w:t xml:space="preserve"> program </w:t>
      </w:r>
      <w:proofErr w:type="spellStart"/>
      <w:r w:rsidRPr="000064CE">
        <w:rPr>
          <w:rFonts w:asciiTheme="majorBidi" w:hAnsiTheme="majorBidi"/>
          <w:color w:val="auto"/>
          <w:sz w:val="24"/>
          <w:szCs w:val="24"/>
        </w:rPr>
        <w:t>memilih</w:t>
      </w:r>
      <w:proofErr w:type="spellEnd"/>
      <w:r w:rsidRPr="000064CE">
        <w:rPr>
          <w:rFonts w:asciiTheme="majorBidi" w:hAnsiTheme="majorBidi"/>
          <w:color w:val="auto"/>
          <w:sz w:val="24"/>
          <w:szCs w:val="24"/>
        </w:rPr>
        <w:t xml:space="preserve"> </w:t>
      </w:r>
      <w:proofErr w:type="spellStart"/>
      <w:r w:rsidRPr="000064CE">
        <w:rPr>
          <w:rFonts w:asciiTheme="majorBidi" w:hAnsiTheme="majorBidi"/>
          <w:color w:val="auto"/>
          <w:sz w:val="24"/>
          <w:szCs w:val="24"/>
        </w:rPr>
        <w:t>jalur</w:t>
      </w:r>
      <w:proofErr w:type="spellEnd"/>
      <w:r w:rsidRPr="000064CE">
        <w:rPr>
          <w:rFonts w:asciiTheme="majorBidi" w:hAnsiTheme="majorBidi"/>
          <w:color w:val="auto"/>
          <w:sz w:val="24"/>
          <w:szCs w:val="24"/>
        </w:rPr>
        <w:t xml:space="preserve"> </w:t>
      </w:r>
      <w:proofErr w:type="spellStart"/>
      <w:r w:rsidRPr="000064CE">
        <w:rPr>
          <w:rFonts w:asciiTheme="majorBidi" w:hAnsiTheme="majorBidi"/>
          <w:color w:val="auto"/>
          <w:sz w:val="24"/>
          <w:szCs w:val="24"/>
        </w:rPr>
        <w:t>eksekusi</w:t>
      </w:r>
      <w:proofErr w:type="spellEnd"/>
      <w:r w:rsidRPr="000064CE">
        <w:rPr>
          <w:rFonts w:asciiTheme="majorBidi" w:hAnsiTheme="majorBidi"/>
          <w:color w:val="auto"/>
          <w:sz w:val="24"/>
          <w:szCs w:val="24"/>
        </w:rPr>
        <w:t xml:space="preserve"> yang </w:t>
      </w:r>
      <w:proofErr w:type="spellStart"/>
      <w:r w:rsidRPr="000064CE">
        <w:rPr>
          <w:rFonts w:asciiTheme="majorBidi" w:hAnsiTheme="majorBidi"/>
          <w:color w:val="auto"/>
          <w:sz w:val="24"/>
          <w:szCs w:val="24"/>
        </w:rPr>
        <w:t>berbeda</w:t>
      </w:r>
      <w:proofErr w:type="spellEnd"/>
      <w:r w:rsidRPr="000064CE">
        <w:rPr>
          <w:rFonts w:asciiTheme="majorBidi" w:hAnsiTheme="majorBidi"/>
          <w:color w:val="auto"/>
          <w:sz w:val="24"/>
          <w:szCs w:val="24"/>
        </w:rPr>
        <w:t xml:space="preserve"> </w:t>
      </w:r>
      <w:proofErr w:type="spellStart"/>
      <w:r w:rsidRPr="000064CE">
        <w:rPr>
          <w:rFonts w:asciiTheme="majorBidi" w:hAnsiTheme="majorBidi"/>
          <w:color w:val="auto"/>
          <w:sz w:val="24"/>
          <w:szCs w:val="24"/>
        </w:rPr>
        <w:t>berdasarkan</w:t>
      </w:r>
      <w:proofErr w:type="spellEnd"/>
      <w:r w:rsidRPr="000064CE">
        <w:rPr>
          <w:rFonts w:asciiTheme="majorBidi" w:hAnsiTheme="majorBidi"/>
          <w:color w:val="auto"/>
          <w:sz w:val="24"/>
          <w:szCs w:val="24"/>
        </w:rPr>
        <w:t xml:space="preserve"> </w:t>
      </w:r>
      <w:proofErr w:type="spellStart"/>
      <w:r w:rsidRPr="000064CE">
        <w:rPr>
          <w:rFonts w:asciiTheme="majorBidi" w:hAnsiTheme="majorBidi"/>
          <w:color w:val="auto"/>
          <w:sz w:val="24"/>
          <w:szCs w:val="24"/>
        </w:rPr>
        <w:t>suatu</w:t>
      </w:r>
      <w:proofErr w:type="spellEnd"/>
      <w:r w:rsidRPr="000064CE">
        <w:rPr>
          <w:rFonts w:asciiTheme="majorBidi" w:hAnsiTheme="majorBidi"/>
          <w:color w:val="auto"/>
          <w:sz w:val="24"/>
          <w:szCs w:val="24"/>
        </w:rPr>
        <w:t xml:space="preserve"> </w:t>
      </w:r>
      <w:proofErr w:type="spellStart"/>
      <w:r w:rsidRPr="000064CE">
        <w:rPr>
          <w:rFonts w:asciiTheme="majorBidi" w:hAnsiTheme="majorBidi"/>
          <w:color w:val="auto"/>
          <w:sz w:val="24"/>
          <w:szCs w:val="24"/>
        </w:rPr>
        <w:t>kondisi</w:t>
      </w:r>
      <w:proofErr w:type="spellEnd"/>
      <w:r w:rsidRPr="000064CE">
        <w:rPr>
          <w:rFonts w:asciiTheme="majorBidi" w:hAnsiTheme="majorBidi"/>
          <w:color w:val="auto"/>
          <w:sz w:val="24"/>
          <w:szCs w:val="24"/>
        </w:rPr>
        <w:t xml:space="preserve"> (</w:t>
      </w:r>
      <w:r w:rsidRPr="000064CE">
        <w:rPr>
          <w:rStyle w:val="HTMLCode"/>
          <w:rFonts w:asciiTheme="majorBidi" w:eastAsiaTheme="majorEastAsia" w:hAnsiTheme="majorBidi" w:cstheme="majorBidi"/>
          <w:color w:val="auto"/>
          <w:sz w:val="24"/>
          <w:szCs w:val="24"/>
        </w:rPr>
        <w:t>if-</w:t>
      </w:r>
      <w:proofErr w:type="spellStart"/>
      <w:r w:rsidRPr="000064CE">
        <w:rPr>
          <w:rStyle w:val="HTMLCode"/>
          <w:rFonts w:asciiTheme="majorBidi" w:eastAsiaTheme="majorEastAsia" w:hAnsiTheme="majorBidi" w:cstheme="majorBidi"/>
          <w:color w:val="auto"/>
          <w:sz w:val="24"/>
          <w:szCs w:val="24"/>
        </w:rPr>
        <w:t>elif</w:t>
      </w:r>
      <w:proofErr w:type="spellEnd"/>
      <w:r w:rsidRPr="000064CE">
        <w:rPr>
          <w:rStyle w:val="HTMLCode"/>
          <w:rFonts w:asciiTheme="majorBidi" w:eastAsiaTheme="majorEastAsia" w:hAnsiTheme="majorBidi" w:cstheme="majorBidi"/>
          <w:color w:val="auto"/>
          <w:sz w:val="24"/>
          <w:szCs w:val="24"/>
        </w:rPr>
        <w:t>-else</w:t>
      </w:r>
      <w:r w:rsidRPr="000064CE">
        <w:rPr>
          <w:rFonts w:asciiTheme="majorBidi" w:hAnsiTheme="majorBidi"/>
          <w:color w:val="auto"/>
          <w:sz w:val="24"/>
          <w:szCs w:val="24"/>
        </w:rPr>
        <w:t>).</w:t>
      </w:r>
      <w:bookmarkEnd w:id="41"/>
    </w:p>
    <w:p w14:paraId="12DABED5" w14:textId="1B8112B6" w:rsidR="000064CE" w:rsidRDefault="00A9159A" w:rsidP="000B0237">
      <w:pPr>
        <w:pStyle w:val="NormalWeb"/>
        <w:numPr>
          <w:ilvl w:val="0"/>
          <w:numId w:val="16"/>
        </w:numPr>
      </w:pPr>
      <w:proofErr w:type="spellStart"/>
      <w:r w:rsidRPr="009C3371">
        <w:t>C</w:t>
      </w:r>
      <w:r w:rsidR="000064CE">
        <w:t>ontoh</w:t>
      </w:r>
      <w:proofErr w:type="spellEnd"/>
      <w:r w:rsidR="000064CE">
        <w:t xml:space="preserve"> </w:t>
      </w:r>
      <w:proofErr w:type="spellStart"/>
      <w:r w:rsidR="000064CE">
        <w:t>percabangan</w:t>
      </w:r>
      <w:proofErr w:type="spellEnd"/>
      <w:r w:rsidR="000064CE">
        <w:t xml:space="preserve"> </w:t>
      </w:r>
      <w:proofErr w:type="spellStart"/>
      <w:r w:rsidR="000064CE">
        <w:t>dalam</w:t>
      </w:r>
      <w:proofErr w:type="spellEnd"/>
      <w:r w:rsidR="000064CE">
        <w:t xml:space="preserve"> program</w:t>
      </w:r>
    </w:p>
    <w:p w14:paraId="42104E4B" w14:textId="41156CFF" w:rsidR="00C42DFF" w:rsidRPr="000064CE" w:rsidRDefault="00B708F4" w:rsidP="000064CE">
      <w:pPr>
        <w:pStyle w:val="NormalWeb"/>
        <w:ind w:left="360" w:firstLine="720"/>
      </w:pPr>
      <w:r w:rsidRPr="009C3371">
        <w:rPr>
          <w:noProof/>
        </w:rPr>
        <w:drawing>
          <wp:inline distT="0" distB="0" distL="0" distR="0" wp14:anchorId="45D3D810" wp14:editId="52394D85">
            <wp:extent cx="3572374" cy="26483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9).png"/>
                    <pic:cNvPicPr/>
                  </pic:nvPicPr>
                  <pic:blipFill>
                    <a:blip r:embed="rId13">
                      <a:extLst>
                        <a:ext uri="{28A0092B-C50C-407E-A947-70E740481C1C}">
                          <a14:useLocalDpi xmlns:a14="http://schemas.microsoft.com/office/drawing/2010/main" val="0"/>
                        </a:ext>
                      </a:extLst>
                    </a:blip>
                    <a:stretch>
                      <a:fillRect/>
                    </a:stretch>
                  </pic:blipFill>
                  <pic:spPr>
                    <a:xfrm>
                      <a:off x="0" y="0"/>
                      <a:ext cx="3572374" cy="2648320"/>
                    </a:xfrm>
                    <a:prstGeom prst="rect">
                      <a:avLst/>
                    </a:prstGeom>
                  </pic:spPr>
                </pic:pic>
              </a:graphicData>
            </a:graphic>
          </wp:inline>
        </w:drawing>
      </w:r>
    </w:p>
    <w:p w14:paraId="05F35BC0" w14:textId="77777777" w:rsidR="00B708F4" w:rsidRPr="009C3371" w:rsidRDefault="00B708F4" w:rsidP="000064CE">
      <w:pPr>
        <w:spacing w:before="100" w:beforeAutospacing="1" w:after="100" w:afterAutospacing="1" w:line="240" w:lineRule="auto"/>
        <w:ind w:left="360" w:firstLine="720"/>
        <w:rPr>
          <w:rFonts w:ascii="Times New Roman" w:eastAsia="Times New Roman" w:hAnsi="Times New Roman" w:cs="Times New Roman"/>
          <w:kern w:val="0"/>
          <w:sz w:val="24"/>
          <w:szCs w:val="24"/>
          <w14:ligatures w14:val="none"/>
        </w:rPr>
      </w:pPr>
      <w:proofErr w:type="spellStart"/>
      <w:r w:rsidRPr="009C3371">
        <w:rPr>
          <w:rFonts w:ascii="Times New Roman" w:eastAsia="Times New Roman" w:hAnsi="Times New Roman" w:cs="Times New Roman"/>
          <w:kern w:val="0"/>
          <w:sz w:val="24"/>
          <w:szCs w:val="24"/>
          <w14:ligatures w14:val="none"/>
        </w:rPr>
        <w:t>Penjelasan</w:t>
      </w:r>
      <w:proofErr w:type="spellEnd"/>
      <w:r w:rsidRPr="009C3371">
        <w:rPr>
          <w:rFonts w:ascii="Times New Roman" w:eastAsia="Times New Roman" w:hAnsi="Times New Roman" w:cs="Times New Roman"/>
          <w:kern w:val="0"/>
          <w:sz w:val="24"/>
          <w:szCs w:val="24"/>
          <w14:ligatures w14:val="none"/>
        </w:rPr>
        <w:t>:</w:t>
      </w:r>
    </w:p>
    <w:p w14:paraId="684AF37D" w14:textId="489B72BF" w:rsidR="000064CE" w:rsidRPr="000064CE" w:rsidRDefault="00B708F4" w:rsidP="000B0237">
      <w:pPr>
        <w:pStyle w:val="ListParagraph"/>
        <w:numPr>
          <w:ilvl w:val="0"/>
          <w:numId w:val="1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0064CE">
        <w:rPr>
          <w:rFonts w:asciiTheme="majorBidi" w:eastAsia="Times New Roman" w:hAnsiTheme="majorBidi" w:cstheme="majorBidi"/>
          <w:kern w:val="0"/>
          <w:sz w:val="24"/>
          <w:szCs w:val="24"/>
          <w14:ligatures w14:val="none"/>
        </w:rPr>
        <w:t xml:space="preserve">Jika </w:t>
      </w:r>
      <w:proofErr w:type="spellStart"/>
      <w:r w:rsidRPr="000064CE">
        <w:rPr>
          <w:rFonts w:asciiTheme="majorBidi" w:eastAsia="Times New Roman" w:hAnsiTheme="majorBidi" w:cstheme="majorBidi"/>
          <w:kern w:val="0"/>
          <w:sz w:val="24"/>
          <w:szCs w:val="24"/>
          <w14:ligatures w14:val="none"/>
        </w:rPr>
        <w:t>pengguna</w:t>
      </w:r>
      <w:proofErr w:type="spellEnd"/>
      <w:r w:rsidRPr="000064CE">
        <w:rPr>
          <w:rFonts w:asciiTheme="majorBidi" w:eastAsia="Times New Roman" w:hAnsiTheme="majorBidi" w:cstheme="majorBidi"/>
          <w:kern w:val="0"/>
          <w:sz w:val="24"/>
          <w:szCs w:val="24"/>
          <w14:ligatures w14:val="none"/>
        </w:rPr>
        <w:t xml:space="preserve"> </w:t>
      </w:r>
      <w:proofErr w:type="spellStart"/>
      <w:r w:rsidRPr="000064CE">
        <w:rPr>
          <w:rFonts w:asciiTheme="majorBidi" w:eastAsia="Times New Roman" w:hAnsiTheme="majorBidi" w:cstheme="majorBidi"/>
          <w:kern w:val="0"/>
          <w:sz w:val="24"/>
          <w:szCs w:val="24"/>
          <w14:ligatures w14:val="none"/>
        </w:rPr>
        <w:t>memilih</w:t>
      </w:r>
      <w:proofErr w:type="spellEnd"/>
      <w:r w:rsidRPr="000064CE">
        <w:rPr>
          <w:rFonts w:asciiTheme="majorBidi" w:eastAsia="Times New Roman" w:hAnsiTheme="majorBidi" w:cstheme="majorBidi"/>
          <w:kern w:val="0"/>
          <w:sz w:val="24"/>
          <w:szCs w:val="24"/>
          <w14:ligatures w14:val="none"/>
        </w:rPr>
        <w:t xml:space="preserve"> "1", program </w:t>
      </w:r>
      <w:proofErr w:type="spellStart"/>
      <w:r w:rsidRPr="000064CE">
        <w:rPr>
          <w:rFonts w:asciiTheme="majorBidi" w:eastAsia="Times New Roman" w:hAnsiTheme="majorBidi" w:cstheme="majorBidi"/>
          <w:kern w:val="0"/>
          <w:sz w:val="24"/>
          <w:szCs w:val="24"/>
          <w14:ligatures w14:val="none"/>
        </w:rPr>
        <w:t>memanggil</w:t>
      </w:r>
      <w:proofErr w:type="spellEnd"/>
      <w:r w:rsidRPr="000064CE">
        <w:rPr>
          <w:rFonts w:asciiTheme="majorBidi" w:eastAsia="Times New Roman" w:hAnsiTheme="majorBidi" w:cstheme="majorBidi"/>
          <w:kern w:val="0"/>
          <w:sz w:val="24"/>
          <w:szCs w:val="24"/>
          <w14:ligatures w14:val="none"/>
        </w:rPr>
        <w:t xml:space="preserve"> </w:t>
      </w:r>
      <w:proofErr w:type="spellStart"/>
      <w:r w:rsidRPr="000064CE">
        <w:rPr>
          <w:rFonts w:asciiTheme="majorBidi" w:eastAsia="Times New Roman" w:hAnsiTheme="majorBidi" w:cstheme="majorBidi"/>
          <w:kern w:val="0"/>
          <w:sz w:val="24"/>
          <w:szCs w:val="24"/>
          <w14:ligatures w14:val="none"/>
        </w:rPr>
        <w:t>fungsi</w:t>
      </w:r>
      <w:proofErr w:type="spellEnd"/>
      <w:r w:rsidRPr="000064CE">
        <w:rPr>
          <w:rFonts w:asciiTheme="majorBidi" w:eastAsia="Times New Roman" w:hAnsiTheme="majorBidi" w:cstheme="majorBidi"/>
          <w:kern w:val="0"/>
          <w:sz w:val="24"/>
          <w:szCs w:val="24"/>
          <w14:ligatures w14:val="none"/>
        </w:rPr>
        <w:t xml:space="preserve"> </w:t>
      </w:r>
      <w:proofErr w:type="spellStart"/>
      <w:r w:rsidRPr="000064CE">
        <w:rPr>
          <w:rFonts w:asciiTheme="majorBidi" w:eastAsia="Times New Roman" w:hAnsiTheme="majorBidi" w:cstheme="majorBidi"/>
          <w:kern w:val="0"/>
          <w:sz w:val="24"/>
          <w:szCs w:val="24"/>
          <w14:ligatures w14:val="none"/>
        </w:rPr>
        <w:t>tambah_</w:t>
      </w:r>
      <w:proofErr w:type="gramStart"/>
      <w:r w:rsidRPr="000064CE">
        <w:rPr>
          <w:rFonts w:asciiTheme="majorBidi" w:eastAsia="Times New Roman" w:hAnsiTheme="majorBidi" w:cstheme="majorBidi"/>
          <w:kern w:val="0"/>
          <w:sz w:val="24"/>
          <w:szCs w:val="24"/>
          <w14:ligatures w14:val="none"/>
        </w:rPr>
        <w:t>item</w:t>
      </w:r>
      <w:proofErr w:type="spellEnd"/>
      <w:r w:rsidRPr="000064CE">
        <w:rPr>
          <w:rFonts w:asciiTheme="majorBidi" w:eastAsia="Times New Roman" w:hAnsiTheme="majorBidi" w:cstheme="majorBidi"/>
          <w:kern w:val="0"/>
          <w:sz w:val="24"/>
          <w:szCs w:val="24"/>
          <w14:ligatures w14:val="none"/>
        </w:rPr>
        <w:t>(</w:t>
      </w:r>
      <w:proofErr w:type="gramEnd"/>
      <w:r w:rsidRPr="000064CE">
        <w:rPr>
          <w:rFonts w:asciiTheme="majorBidi" w:eastAsia="Times New Roman" w:hAnsiTheme="majorBidi" w:cstheme="majorBidi"/>
          <w:kern w:val="0"/>
          <w:sz w:val="24"/>
          <w:szCs w:val="24"/>
          <w14:ligatures w14:val="none"/>
        </w:rPr>
        <w:t>).</w:t>
      </w:r>
    </w:p>
    <w:p w14:paraId="2561BEB7" w14:textId="16863EAE" w:rsidR="000064CE" w:rsidRPr="000064CE" w:rsidRDefault="00B708F4" w:rsidP="000B0237">
      <w:pPr>
        <w:pStyle w:val="ListParagraph"/>
        <w:numPr>
          <w:ilvl w:val="0"/>
          <w:numId w:val="1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0064CE">
        <w:rPr>
          <w:rFonts w:asciiTheme="majorBidi" w:eastAsia="Times New Roman" w:hAnsiTheme="majorBidi" w:cstheme="majorBidi"/>
          <w:kern w:val="0"/>
          <w:sz w:val="24"/>
          <w:szCs w:val="24"/>
          <w14:ligatures w14:val="none"/>
        </w:rPr>
        <w:t xml:space="preserve">Jika "2", program </w:t>
      </w:r>
      <w:proofErr w:type="spellStart"/>
      <w:r w:rsidRPr="000064CE">
        <w:rPr>
          <w:rFonts w:asciiTheme="majorBidi" w:eastAsia="Times New Roman" w:hAnsiTheme="majorBidi" w:cstheme="majorBidi"/>
          <w:kern w:val="0"/>
          <w:sz w:val="24"/>
          <w:szCs w:val="24"/>
          <w14:ligatures w14:val="none"/>
        </w:rPr>
        <w:t>memanggil</w:t>
      </w:r>
      <w:proofErr w:type="spellEnd"/>
      <w:r w:rsidRPr="000064CE">
        <w:rPr>
          <w:rFonts w:asciiTheme="majorBidi" w:eastAsia="Times New Roman" w:hAnsiTheme="majorBidi" w:cstheme="majorBidi"/>
          <w:kern w:val="0"/>
          <w:sz w:val="24"/>
          <w:szCs w:val="24"/>
          <w14:ligatures w14:val="none"/>
        </w:rPr>
        <w:t xml:space="preserve"> </w:t>
      </w:r>
      <w:proofErr w:type="spellStart"/>
      <w:r w:rsidRPr="000064CE">
        <w:rPr>
          <w:rFonts w:asciiTheme="majorBidi" w:eastAsia="Times New Roman" w:hAnsiTheme="majorBidi" w:cstheme="majorBidi"/>
          <w:kern w:val="0"/>
          <w:sz w:val="24"/>
          <w:szCs w:val="24"/>
          <w14:ligatures w14:val="none"/>
        </w:rPr>
        <w:t>hapus_</w:t>
      </w:r>
      <w:proofErr w:type="gramStart"/>
      <w:r w:rsidRPr="000064CE">
        <w:rPr>
          <w:rFonts w:asciiTheme="majorBidi" w:eastAsia="Times New Roman" w:hAnsiTheme="majorBidi" w:cstheme="majorBidi"/>
          <w:kern w:val="0"/>
          <w:sz w:val="24"/>
          <w:szCs w:val="24"/>
          <w14:ligatures w14:val="none"/>
        </w:rPr>
        <w:t>item</w:t>
      </w:r>
      <w:proofErr w:type="spellEnd"/>
      <w:r w:rsidRPr="000064CE">
        <w:rPr>
          <w:rFonts w:asciiTheme="majorBidi" w:eastAsia="Times New Roman" w:hAnsiTheme="majorBidi" w:cstheme="majorBidi"/>
          <w:kern w:val="0"/>
          <w:sz w:val="24"/>
          <w:szCs w:val="24"/>
          <w14:ligatures w14:val="none"/>
        </w:rPr>
        <w:t>(</w:t>
      </w:r>
      <w:proofErr w:type="gramEnd"/>
      <w:r w:rsidRPr="000064CE">
        <w:rPr>
          <w:rFonts w:asciiTheme="majorBidi" w:eastAsia="Times New Roman" w:hAnsiTheme="majorBidi" w:cstheme="majorBidi"/>
          <w:kern w:val="0"/>
          <w:sz w:val="24"/>
          <w:szCs w:val="24"/>
          <w14:ligatures w14:val="none"/>
        </w:rPr>
        <w:t xml:space="preserve">), dan </w:t>
      </w:r>
      <w:proofErr w:type="spellStart"/>
      <w:r w:rsidRPr="000064CE">
        <w:rPr>
          <w:rFonts w:asciiTheme="majorBidi" w:eastAsia="Times New Roman" w:hAnsiTheme="majorBidi" w:cstheme="majorBidi"/>
          <w:kern w:val="0"/>
          <w:sz w:val="24"/>
          <w:szCs w:val="24"/>
          <w14:ligatures w14:val="none"/>
        </w:rPr>
        <w:t>seterusnya</w:t>
      </w:r>
      <w:proofErr w:type="spellEnd"/>
      <w:r w:rsidRPr="000064CE">
        <w:rPr>
          <w:rFonts w:asciiTheme="majorBidi" w:eastAsia="Times New Roman" w:hAnsiTheme="majorBidi" w:cstheme="majorBidi"/>
          <w:kern w:val="0"/>
          <w:sz w:val="24"/>
          <w:szCs w:val="24"/>
          <w14:ligatures w14:val="none"/>
        </w:rPr>
        <w:t>.</w:t>
      </w:r>
    </w:p>
    <w:p w14:paraId="76CF0D03" w14:textId="35F51E74" w:rsidR="000064CE" w:rsidRDefault="00B708F4" w:rsidP="000B0237">
      <w:pPr>
        <w:pStyle w:val="ListParagraph"/>
        <w:numPr>
          <w:ilvl w:val="0"/>
          <w:numId w:val="1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0064CE">
        <w:rPr>
          <w:rFonts w:asciiTheme="majorBidi" w:eastAsia="Times New Roman" w:hAnsiTheme="majorBidi" w:cstheme="majorBidi"/>
          <w:kern w:val="0"/>
          <w:sz w:val="24"/>
          <w:szCs w:val="24"/>
          <w14:ligatures w14:val="none"/>
        </w:rPr>
        <w:t xml:space="preserve">Jika input </w:t>
      </w:r>
      <w:proofErr w:type="spellStart"/>
      <w:r w:rsidRPr="000064CE">
        <w:rPr>
          <w:rFonts w:asciiTheme="majorBidi" w:eastAsia="Times New Roman" w:hAnsiTheme="majorBidi" w:cstheme="majorBidi"/>
          <w:kern w:val="0"/>
          <w:sz w:val="24"/>
          <w:szCs w:val="24"/>
          <w14:ligatures w14:val="none"/>
        </w:rPr>
        <w:t>bukan</w:t>
      </w:r>
      <w:proofErr w:type="spellEnd"/>
      <w:r w:rsidRPr="000064CE">
        <w:rPr>
          <w:rFonts w:asciiTheme="majorBidi" w:eastAsia="Times New Roman" w:hAnsiTheme="majorBidi" w:cstheme="majorBidi"/>
          <w:kern w:val="0"/>
          <w:sz w:val="24"/>
          <w:szCs w:val="24"/>
          <w14:ligatures w14:val="none"/>
        </w:rPr>
        <w:t xml:space="preserve"> "1", "2", "3", "4", </w:t>
      </w:r>
      <w:proofErr w:type="spellStart"/>
      <w:r w:rsidRPr="000064CE">
        <w:rPr>
          <w:rFonts w:asciiTheme="majorBidi" w:eastAsia="Times New Roman" w:hAnsiTheme="majorBidi" w:cstheme="majorBidi"/>
          <w:kern w:val="0"/>
          <w:sz w:val="24"/>
          <w:szCs w:val="24"/>
          <w14:ligatures w14:val="none"/>
        </w:rPr>
        <w:t>atau</w:t>
      </w:r>
      <w:proofErr w:type="spellEnd"/>
      <w:r w:rsidRPr="000064CE">
        <w:rPr>
          <w:rFonts w:asciiTheme="majorBidi" w:eastAsia="Times New Roman" w:hAnsiTheme="majorBidi" w:cstheme="majorBidi"/>
          <w:kern w:val="0"/>
          <w:sz w:val="24"/>
          <w:szCs w:val="24"/>
          <w14:ligatures w14:val="none"/>
        </w:rPr>
        <w:t xml:space="preserve"> "5", program </w:t>
      </w:r>
      <w:proofErr w:type="spellStart"/>
      <w:r w:rsidRPr="000064CE">
        <w:rPr>
          <w:rFonts w:asciiTheme="majorBidi" w:eastAsia="Times New Roman" w:hAnsiTheme="majorBidi" w:cstheme="majorBidi"/>
          <w:kern w:val="0"/>
          <w:sz w:val="24"/>
          <w:szCs w:val="24"/>
          <w14:ligatures w14:val="none"/>
        </w:rPr>
        <w:t>menampilkan</w:t>
      </w:r>
      <w:proofErr w:type="spellEnd"/>
      <w:r w:rsidRPr="000064CE">
        <w:rPr>
          <w:rFonts w:asciiTheme="majorBidi" w:eastAsia="Times New Roman" w:hAnsiTheme="majorBidi" w:cstheme="majorBidi"/>
          <w:kern w:val="0"/>
          <w:sz w:val="24"/>
          <w:szCs w:val="24"/>
          <w14:ligatures w14:val="none"/>
        </w:rPr>
        <w:t xml:space="preserve"> </w:t>
      </w:r>
      <w:proofErr w:type="spellStart"/>
      <w:r w:rsidRPr="000064CE">
        <w:rPr>
          <w:rFonts w:asciiTheme="majorBidi" w:eastAsia="Times New Roman" w:hAnsiTheme="majorBidi" w:cstheme="majorBidi"/>
          <w:kern w:val="0"/>
          <w:sz w:val="24"/>
          <w:szCs w:val="24"/>
          <w14:ligatures w14:val="none"/>
        </w:rPr>
        <w:t>pesan</w:t>
      </w:r>
      <w:proofErr w:type="spellEnd"/>
      <w:r w:rsidRPr="000064CE">
        <w:rPr>
          <w:rFonts w:asciiTheme="majorBidi" w:eastAsia="Times New Roman" w:hAnsiTheme="majorBidi" w:cstheme="majorBidi"/>
          <w:kern w:val="0"/>
          <w:sz w:val="24"/>
          <w:szCs w:val="24"/>
          <w14:ligatures w14:val="none"/>
        </w:rPr>
        <w:t xml:space="preserve"> </w:t>
      </w:r>
      <w:proofErr w:type="spellStart"/>
      <w:r w:rsidRPr="000064CE">
        <w:rPr>
          <w:rFonts w:asciiTheme="majorBidi" w:eastAsia="Times New Roman" w:hAnsiTheme="majorBidi" w:cstheme="majorBidi"/>
          <w:kern w:val="0"/>
          <w:sz w:val="24"/>
          <w:szCs w:val="24"/>
          <w14:ligatures w14:val="none"/>
        </w:rPr>
        <w:t>kesalahan</w:t>
      </w:r>
      <w:proofErr w:type="spellEnd"/>
      <w:r w:rsidRPr="000064CE">
        <w:rPr>
          <w:rFonts w:asciiTheme="majorBidi" w:eastAsia="Times New Roman" w:hAnsiTheme="majorBidi" w:cstheme="majorBidi"/>
          <w:kern w:val="0"/>
          <w:sz w:val="24"/>
          <w:szCs w:val="24"/>
          <w14:ligatures w14:val="none"/>
        </w:rPr>
        <w:t xml:space="preserve"> "</w:t>
      </w:r>
      <w:proofErr w:type="spellStart"/>
      <w:r w:rsidRPr="000064CE">
        <w:rPr>
          <w:rFonts w:asciiTheme="majorBidi" w:eastAsia="Times New Roman" w:hAnsiTheme="majorBidi" w:cstheme="majorBidi"/>
          <w:kern w:val="0"/>
          <w:sz w:val="24"/>
          <w:szCs w:val="24"/>
          <w14:ligatures w14:val="none"/>
        </w:rPr>
        <w:t>Pilihan</w:t>
      </w:r>
      <w:proofErr w:type="spellEnd"/>
      <w:r w:rsidRPr="000064CE">
        <w:rPr>
          <w:rFonts w:asciiTheme="majorBidi" w:eastAsia="Times New Roman" w:hAnsiTheme="majorBidi" w:cstheme="majorBidi"/>
          <w:kern w:val="0"/>
          <w:sz w:val="24"/>
          <w:szCs w:val="24"/>
          <w14:ligatures w14:val="none"/>
        </w:rPr>
        <w:t xml:space="preserve"> </w:t>
      </w:r>
      <w:proofErr w:type="spellStart"/>
      <w:r w:rsidRPr="000064CE">
        <w:rPr>
          <w:rFonts w:asciiTheme="majorBidi" w:eastAsia="Times New Roman" w:hAnsiTheme="majorBidi" w:cstheme="majorBidi"/>
          <w:kern w:val="0"/>
          <w:sz w:val="24"/>
          <w:szCs w:val="24"/>
          <w14:ligatures w14:val="none"/>
        </w:rPr>
        <w:t>tidak</w:t>
      </w:r>
      <w:proofErr w:type="spellEnd"/>
      <w:r w:rsidRPr="000064CE">
        <w:rPr>
          <w:rFonts w:asciiTheme="majorBidi" w:eastAsia="Times New Roman" w:hAnsiTheme="majorBidi" w:cstheme="majorBidi"/>
          <w:kern w:val="0"/>
          <w:sz w:val="24"/>
          <w:szCs w:val="24"/>
          <w14:ligatures w14:val="none"/>
        </w:rPr>
        <w:t xml:space="preserve"> valid, </w:t>
      </w:r>
      <w:proofErr w:type="spellStart"/>
      <w:r w:rsidRPr="000064CE">
        <w:rPr>
          <w:rFonts w:asciiTheme="majorBidi" w:eastAsia="Times New Roman" w:hAnsiTheme="majorBidi" w:cstheme="majorBidi"/>
          <w:kern w:val="0"/>
          <w:sz w:val="24"/>
          <w:szCs w:val="24"/>
          <w14:ligatures w14:val="none"/>
        </w:rPr>
        <w:t>coba</w:t>
      </w:r>
      <w:proofErr w:type="spellEnd"/>
      <w:r w:rsidRPr="000064CE">
        <w:rPr>
          <w:rFonts w:asciiTheme="majorBidi" w:eastAsia="Times New Roman" w:hAnsiTheme="majorBidi" w:cstheme="majorBidi"/>
          <w:kern w:val="0"/>
          <w:sz w:val="24"/>
          <w:szCs w:val="24"/>
          <w14:ligatures w14:val="none"/>
        </w:rPr>
        <w:t xml:space="preserve"> </w:t>
      </w:r>
      <w:proofErr w:type="spellStart"/>
      <w:r w:rsidRPr="000064CE">
        <w:rPr>
          <w:rFonts w:asciiTheme="majorBidi" w:eastAsia="Times New Roman" w:hAnsiTheme="majorBidi" w:cstheme="majorBidi"/>
          <w:kern w:val="0"/>
          <w:sz w:val="24"/>
          <w:szCs w:val="24"/>
          <w14:ligatures w14:val="none"/>
        </w:rPr>
        <w:t>lagi</w:t>
      </w:r>
      <w:proofErr w:type="spellEnd"/>
      <w:r w:rsidRPr="000064CE">
        <w:rPr>
          <w:rFonts w:asciiTheme="majorBidi" w:eastAsia="Times New Roman" w:hAnsiTheme="majorBidi" w:cstheme="majorBidi"/>
          <w:kern w:val="0"/>
          <w:sz w:val="24"/>
          <w:szCs w:val="24"/>
          <w14:ligatures w14:val="none"/>
        </w:rPr>
        <w:t>.".</w:t>
      </w:r>
    </w:p>
    <w:p w14:paraId="179E268E" w14:textId="77777777" w:rsidR="000064CE" w:rsidRPr="000064CE" w:rsidRDefault="000064CE" w:rsidP="000064CE">
      <w:pPr>
        <w:spacing w:before="100" w:beforeAutospacing="1" w:after="100" w:afterAutospacing="1" w:line="240" w:lineRule="auto"/>
        <w:rPr>
          <w:rFonts w:asciiTheme="majorBidi" w:eastAsia="Times New Roman" w:hAnsiTheme="majorBidi" w:cstheme="majorBidi"/>
          <w:kern w:val="0"/>
          <w:sz w:val="24"/>
          <w:szCs w:val="24"/>
          <w14:ligatures w14:val="none"/>
        </w:rPr>
      </w:pPr>
    </w:p>
    <w:p w14:paraId="254AF8A4" w14:textId="3729734C" w:rsidR="00B708F4" w:rsidRPr="000064CE" w:rsidRDefault="00B708F4" w:rsidP="000B0237">
      <w:pPr>
        <w:pStyle w:val="ListParagraph"/>
        <w:numPr>
          <w:ilvl w:val="0"/>
          <w:numId w:val="16"/>
        </w:numPr>
        <w:jc w:val="both"/>
        <w:rPr>
          <w:rFonts w:ascii="Times New Roman" w:hAnsi="Times New Roman" w:cs="Times New Roman"/>
          <w:sz w:val="24"/>
          <w:szCs w:val="24"/>
        </w:rPr>
      </w:pPr>
      <w:proofErr w:type="spellStart"/>
      <w:r w:rsidRPr="000064CE">
        <w:rPr>
          <w:rFonts w:ascii="Times New Roman" w:hAnsi="Times New Roman" w:cs="Times New Roman"/>
          <w:sz w:val="24"/>
          <w:szCs w:val="24"/>
        </w:rPr>
        <w:t>Contoh</w:t>
      </w:r>
      <w:proofErr w:type="spellEnd"/>
      <w:r w:rsidRPr="000064CE">
        <w:rPr>
          <w:rFonts w:ascii="Times New Roman" w:hAnsi="Times New Roman" w:cs="Times New Roman"/>
          <w:sz w:val="24"/>
          <w:szCs w:val="24"/>
        </w:rPr>
        <w:t xml:space="preserve"> </w:t>
      </w:r>
      <w:proofErr w:type="spellStart"/>
      <w:r w:rsidRPr="000064CE">
        <w:rPr>
          <w:rFonts w:ascii="Times New Roman" w:hAnsi="Times New Roman" w:cs="Times New Roman"/>
          <w:sz w:val="24"/>
          <w:szCs w:val="24"/>
        </w:rPr>
        <w:t>percabangan</w:t>
      </w:r>
      <w:proofErr w:type="spellEnd"/>
      <w:r w:rsidRPr="000064CE">
        <w:rPr>
          <w:rFonts w:ascii="Times New Roman" w:hAnsi="Times New Roman" w:cs="Times New Roman"/>
          <w:sz w:val="24"/>
          <w:szCs w:val="24"/>
        </w:rPr>
        <w:t xml:space="preserve"> lain </w:t>
      </w:r>
      <w:proofErr w:type="spellStart"/>
      <w:r w:rsidRPr="000064CE">
        <w:rPr>
          <w:rFonts w:ascii="Times New Roman" w:hAnsi="Times New Roman" w:cs="Times New Roman"/>
          <w:sz w:val="24"/>
          <w:szCs w:val="24"/>
        </w:rPr>
        <w:t>dalam</w:t>
      </w:r>
      <w:proofErr w:type="spellEnd"/>
      <w:r w:rsidRPr="000064CE">
        <w:rPr>
          <w:rFonts w:ascii="Times New Roman" w:hAnsi="Times New Roman" w:cs="Times New Roman"/>
          <w:sz w:val="24"/>
          <w:szCs w:val="24"/>
        </w:rPr>
        <w:t xml:space="preserve"> </w:t>
      </w:r>
      <w:proofErr w:type="spellStart"/>
      <w:r w:rsidRPr="000064CE">
        <w:rPr>
          <w:rStyle w:val="HTMLCode"/>
          <w:rFonts w:ascii="Times New Roman" w:eastAsiaTheme="majorEastAsia" w:hAnsi="Times New Roman" w:cs="Times New Roman"/>
          <w:sz w:val="24"/>
          <w:szCs w:val="24"/>
        </w:rPr>
        <w:t>hapus_</w:t>
      </w:r>
      <w:proofErr w:type="gramStart"/>
      <w:r w:rsidRPr="000064CE">
        <w:rPr>
          <w:rStyle w:val="HTMLCode"/>
          <w:rFonts w:ascii="Times New Roman" w:eastAsiaTheme="majorEastAsia" w:hAnsi="Times New Roman" w:cs="Times New Roman"/>
          <w:sz w:val="24"/>
          <w:szCs w:val="24"/>
        </w:rPr>
        <w:t>item</w:t>
      </w:r>
      <w:proofErr w:type="spellEnd"/>
      <w:r w:rsidRPr="000064CE">
        <w:rPr>
          <w:rStyle w:val="HTMLCode"/>
          <w:rFonts w:ascii="Times New Roman" w:eastAsiaTheme="majorEastAsia" w:hAnsi="Times New Roman" w:cs="Times New Roman"/>
          <w:sz w:val="24"/>
          <w:szCs w:val="24"/>
        </w:rPr>
        <w:t>(</w:t>
      </w:r>
      <w:proofErr w:type="gramEnd"/>
      <w:r w:rsidRPr="000064CE">
        <w:rPr>
          <w:rStyle w:val="HTMLCode"/>
          <w:rFonts w:ascii="Times New Roman" w:eastAsiaTheme="majorEastAsia" w:hAnsi="Times New Roman" w:cs="Times New Roman"/>
          <w:sz w:val="24"/>
          <w:szCs w:val="24"/>
        </w:rPr>
        <w:t>)</w:t>
      </w:r>
      <w:r w:rsidRPr="000064CE">
        <w:rPr>
          <w:rFonts w:ascii="Times New Roman" w:hAnsi="Times New Roman" w:cs="Times New Roman"/>
          <w:sz w:val="24"/>
          <w:szCs w:val="24"/>
        </w:rPr>
        <w:t>:</w:t>
      </w:r>
    </w:p>
    <w:p w14:paraId="06FDD443" w14:textId="37D11E71" w:rsidR="00B708F4" w:rsidRPr="000064CE" w:rsidRDefault="00B708F4" w:rsidP="000064CE">
      <w:pPr>
        <w:ind w:left="360" w:firstLine="720"/>
        <w:jc w:val="both"/>
        <w:rPr>
          <w:rFonts w:ascii="Times New Roman" w:hAnsi="Times New Roman" w:cs="Times New Roman"/>
        </w:rPr>
      </w:pPr>
      <w:r w:rsidRPr="009C3371">
        <w:rPr>
          <w:noProof/>
        </w:rPr>
        <w:drawing>
          <wp:inline distT="0" distB="0" distL="0" distR="0" wp14:anchorId="4F55EFB8" wp14:editId="28F1F6FB">
            <wp:extent cx="3362794" cy="111458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png"/>
                    <pic:cNvPicPr/>
                  </pic:nvPicPr>
                  <pic:blipFill>
                    <a:blip r:embed="rId14">
                      <a:extLst>
                        <a:ext uri="{28A0092B-C50C-407E-A947-70E740481C1C}">
                          <a14:useLocalDpi xmlns:a14="http://schemas.microsoft.com/office/drawing/2010/main" val="0"/>
                        </a:ext>
                      </a:extLst>
                    </a:blip>
                    <a:stretch>
                      <a:fillRect/>
                    </a:stretch>
                  </pic:blipFill>
                  <pic:spPr>
                    <a:xfrm>
                      <a:off x="0" y="0"/>
                      <a:ext cx="3362794" cy="1114581"/>
                    </a:xfrm>
                    <a:prstGeom prst="rect">
                      <a:avLst/>
                    </a:prstGeom>
                  </pic:spPr>
                </pic:pic>
              </a:graphicData>
            </a:graphic>
          </wp:inline>
        </w:drawing>
      </w:r>
    </w:p>
    <w:p w14:paraId="51B3700F" w14:textId="77777777" w:rsidR="00B708F4" w:rsidRPr="009C3371" w:rsidRDefault="00B708F4" w:rsidP="000064CE">
      <w:pPr>
        <w:spacing w:before="100" w:beforeAutospacing="1" w:after="100" w:afterAutospacing="1" w:line="240" w:lineRule="auto"/>
        <w:ind w:left="360" w:firstLine="720"/>
        <w:rPr>
          <w:rFonts w:ascii="Times New Roman" w:eastAsia="Times New Roman" w:hAnsi="Times New Roman" w:cs="Times New Roman"/>
          <w:kern w:val="0"/>
          <w:sz w:val="24"/>
          <w:szCs w:val="24"/>
          <w14:ligatures w14:val="none"/>
        </w:rPr>
      </w:pPr>
      <w:proofErr w:type="spellStart"/>
      <w:r w:rsidRPr="009C3371">
        <w:rPr>
          <w:rFonts w:ascii="Times New Roman" w:eastAsia="Times New Roman" w:hAnsi="Times New Roman" w:cs="Times New Roman"/>
          <w:kern w:val="0"/>
          <w:sz w:val="24"/>
          <w:szCs w:val="24"/>
          <w14:ligatures w14:val="none"/>
        </w:rPr>
        <w:t>Penjelasan</w:t>
      </w:r>
      <w:proofErr w:type="spellEnd"/>
      <w:r w:rsidRPr="009C3371">
        <w:rPr>
          <w:rFonts w:ascii="Times New Roman" w:eastAsia="Times New Roman" w:hAnsi="Times New Roman" w:cs="Times New Roman"/>
          <w:kern w:val="0"/>
          <w:sz w:val="24"/>
          <w:szCs w:val="24"/>
          <w14:ligatures w14:val="none"/>
        </w:rPr>
        <w:t>:</w:t>
      </w:r>
    </w:p>
    <w:p w14:paraId="6BDECD1B" w14:textId="72741B9B" w:rsidR="00B708F4" w:rsidRPr="000064CE" w:rsidRDefault="00B708F4" w:rsidP="000B0237">
      <w:pPr>
        <w:pStyle w:val="ListParagraph"/>
        <w:numPr>
          <w:ilvl w:val="0"/>
          <w:numId w:val="1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0064CE">
        <w:rPr>
          <w:rFonts w:asciiTheme="majorBidi" w:eastAsia="Times New Roman" w:hAnsiTheme="majorBidi" w:cstheme="majorBidi"/>
          <w:kern w:val="0"/>
          <w:sz w:val="24"/>
          <w:szCs w:val="24"/>
          <w14:ligatures w14:val="none"/>
        </w:rPr>
        <w:t xml:space="preserve">Jika </w:t>
      </w:r>
      <w:r w:rsidR="00E860DB" w:rsidRPr="000064CE">
        <w:rPr>
          <w:rFonts w:asciiTheme="majorBidi" w:eastAsia="Times New Roman" w:hAnsiTheme="majorBidi" w:cstheme="majorBidi"/>
          <w:kern w:val="0"/>
          <w:sz w:val="24"/>
          <w:szCs w:val="24"/>
          <w14:ligatures w14:val="none"/>
        </w:rPr>
        <w:t>item</w:t>
      </w:r>
      <w:r w:rsidRPr="000064CE">
        <w:rPr>
          <w:rFonts w:asciiTheme="majorBidi" w:eastAsia="Times New Roman" w:hAnsiTheme="majorBidi" w:cstheme="majorBidi"/>
          <w:kern w:val="0"/>
          <w:sz w:val="24"/>
          <w:szCs w:val="24"/>
          <w14:ligatures w14:val="none"/>
        </w:rPr>
        <w:t xml:space="preserve"> </w:t>
      </w:r>
      <w:proofErr w:type="spellStart"/>
      <w:r w:rsidRPr="000064CE">
        <w:rPr>
          <w:rFonts w:asciiTheme="majorBidi" w:eastAsia="Times New Roman" w:hAnsiTheme="majorBidi" w:cstheme="majorBidi"/>
          <w:kern w:val="0"/>
          <w:sz w:val="24"/>
          <w:szCs w:val="24"/>
          <w14:ligatures w14:val="none"/>
        </w:rPr>
        <w:t>ditemukan</w:t>
      </w:r>
      <w:proofErr w:type="spellEnd"/>
      <w:r w:rsidRPr="000064CE">
        <w:rPr>
          <w:rFonts w:asciiTheme="majorBidi" w:eastAsia="Times New Roman" w:hAnsiTheme="majorBidi" w:cstheme="majorBidi"/>
          <w:kern w:val="0"/>
          <w:sz w:val="24"/>
          <w:szCs w:val="24"/>
          <w14:ligatures w14:val="none"/>
        </w:rPr>
        <w:t xml:space="preserve"> di </w:t>
      </w:r>
      <w:proofErr w:type="spellStart"/>
      <w:r w:rsidRPr="000064CE">
        <w:rPr>
          <w:rFonts w:asciiTheme="majorBidi" w:eastAsia="Times New Roman" w:hAnsiTheme="majorBidi" w:cstheme="majorBidi"/>
          <w:kern w:val="0"/>
          <w:sz w:val="24"/>
          <w:szCs w:val="24"/>
          <w14:ligatures w14:val="none"/>
        </w:rPr>
        <w:t>daftar_belanja</w:t>
      </w:r>
      <w:proofErr w:type="spellEnd"/>
      <w:r w:rsidRPr="000064CE">
        <w:rPr>
          <w:rFonts w:asciiTheme="majorBidi" w:eastAsia="Times New Roman" w:hAnsiTheme="majorBidi" w:cstheme="majorBidi"/>
          <w:kern w:val="0"/>
          <w:sz w:val="24"/>
          <w:szCs w:val="24"/>
          <w14:ligatures w14:val="none"/>
        </w:rPr>
        <w:t xml:space="preserve">, item </w:t>
      </w:r>
      <w:proofErr w:type="spellStart"/>
      <w:r w:rsidRPr="000064CE">
        <w:rPr>
          <w:rFonts w:asciiTheme="majorBidi" w:eastAsia="Times New Roman" w:hAnsiTheme="majorBidi" w:cstheme="majorBidi"/>
          <w:kern w:val="0"/>
          <w:sz w:val="24"/>
          <w:szCs w:val="24"/>
          <w14:ligatures w14:val="none"/>
        </w:rPr>
        <w:t>tersebut</w:t>
      </w:r>
      <w:proofErr w:type="spellEnd"/>
      <w:r w:rsidRPr="000064CE">
        <w:rPr>
          <w:rFonts w:asciiTheme="majorBidi" w:eastAsia="Times New Roman" w:hAnsiTheme="majorBidi" w:cstheme="majorBidi"/>
          <w:kern w:val="0"/>
          <w:sz w:val="24"/>
          <w:szCs w:val="24"/>
          <w14:ligatures w14:val="none"/>
        </w:rPr>
        <w:t xml:space="preserve"> </w:t>
      </w:r>
      <w:proofErr w:type="spellStart"/>
      <w:r w:rsidRPr="000064CE">
        <w:rPr>
          <w:rFonts w:asciiTheme="majorBidi" w:eastAsia="Times New Roman" w:hAnsiTheme="majorBidi" w:cstheme="majorBidi"/>
          <w:kern w:val="0"/>
          <w:sz w:val="24"/>
          <w:szCs w:val="24"/>
          <w14:ligatures w14:val="none"/>
        </w:rPr>
        <w:t>dihapus</w:t>
      </w:r>
      <w:proofErr w:type="spellEnd"/>
      <w:r w:rsidRPr="000064CE">
        <w:rPr>
          <w:rFonts w:asciiTheme="majorBidi" w:eastAsia="Times New Roman" w:hAnsiTheme="majorBidi" w:cstheme="majorBidi"/>
          <w:kern w:val="0"/>
          <w:sz w:val="24"/>
          <w:szCs w:val="24"/>
          <w14:ligatures w14:val="none"/>
        </w:rPr>
        <w:t>.</w:t>
      </w:r>
    </w:p>
    <w:p w14:paraId="3BE9E4ED" w14:textId="776DE4E5" w:rsidR="000064CE" w:rsidRDefault="00B708F4" w:rsidP="000B0237">
      <w:pPr>
        <w:pStyle w:val="ListParagraph"/>
        <w:numPr>
          <w:ilvl w:val="0"/>
          <w:numId w:val="1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0064CE">
        <w:rPr>
          <w:rFonts w:asciiTheme="majorBidi" w:eastAsia="Times New Roman" w:hAnsiTheme="majorBidi" w:cstheme="majorBidi"/>
          <w:kern w:val="0"/>
          <w:sz w:val="24"/>
          <w:szCs w:val="24"/>
          <w14:ligatures w14:val="none"/>
        </w:rPr>
        <w:t xml:space="preserve">Jika </w:t>
      </w:r>
      <w:proofErr w:type="spellStart"/>
      <w:r w:rsidRPr="000064CE">
        <w:rPr>
          <w:rFonts w:asciiTheme="majorBidi" w:eastAsia="Times New Roman" w:hAnsiTheme="majorBidi" w:cstheme="majorBidi"/>
          <w:kern w:val="0"/>
          <w:sz w:val="24"/>
          <w:szCs w:val="24"/>
          <w14:ligatures w14:val="none"/>
        </w:rPr>
        <w:t>tidak</w:t>
      </w:r>
      <w:proofErr w:type="spellEnd"/>
      <w:r w:rsidRPr="000064CE">
        <w:rPr>
          <w:rFonts w:asciiTheme="majorBidi" w:eastAsia="Times New Roman" w:hAnsiTheme="majorBidi" w:cstheme="majorBidi"/>
          <w:kern w:val="0"/>
          <w:sz w:val="24"/>
          <w:szCs w:val="24"/>
          <w14:ligatures w14:val="none"/>
        </w:rPr>
        <w:t xml:space="preserve">, program </w:t>
      </w:r>
      <w:proofErr w:type="spellStart"/>
      <w:r w:rsidRPr="000064CE">
        <w:rPr>
          <w:rFonts w:asciiTheme="majorBidi" w:eastAsia="Times New Roman" w:hAnsiTheme="majorBidi" w:cstheme="majorBidi"/>
          <w:kern w:val="0"/>
          <w:sz w:val="24"/>
          <w:szCs w:val="24"/>
          <w14:ligatures w14:val="none"/>
        </w:rPr>
        <w:t>menampilkan</w:t>
      </w:r>
      <w:proofErr w:type="spellEnd"/>
      <w:r w:rsidRPr="000064CE">
        <w:rPr>
          <w:rFonts w:asciiTheme="majorBidi" w:eastAsia="Times New Roman" w:hAnsiTheme="majorBidi" w:cstheme="majorBidi"/>
          <w:kern w:val="0"/>
          <w:sz w:val="24"/>
          <w:szCs w:val="24"/>
          <w14:ligatures w14:val="none"/>
        </w:rPr>
        <w:t xml:space="preserve"> "Item </w:t>
      </w:r>
      <w:proofErr w:type="spellStart"/>
      <w:r w:rsidRPr="000064CE">
        <w:rPr>
          <w:rFonts w:asciiTheme="majorBidi" w:eastAsia="Times New Roman" w:hAnsiTheme="majorBidi" w:cstheme="majorBidi"/>
          <w:kern w:val="0"/>
          <w:sz w:val="24"/>
          <w:szCs w:val="24"/>
          <w14:ligatures w14:val="none"/>
        </w:rPr>
        <w:t>tidak</w:t>
      </w:r>
      <w:proofErr w:type="spellEnd"/>
      <w:r w:rsidRPr="000064CE">
        <w:rPr>
          <w:rFonts w:asciiTheme="majorBidi" w:eastAsia="Times New Roman" w:hAnsiTheme="majorBidi" w:cstheme="majorBidi"/>
          <w:kern w:val="0"/>
          <w:sz w:val="24"/>
          <w:szCs w:val="24"/>
          <w14:ligatures w14:val="none"/>
        </w:rPr>
        <w:t xml:space="preserve"> </w:t>
      </w:r>
      <w:proofErr w:type="spellStart"/>
      <w:r w:rsidRPr="000064CE">
        <w:rPr>
          <w:rFonts w:asciiTheme="majorBidi" w:eastAsia="Times New Roman" w:hAnsiTheme="majorBidi" w:cstheme="majorBidi"/>
          <w:kern w:val="0"/>
          <w:sz w:val="24"/>
          <w:szCs w:val="24"/>
          <w14:ligatures w14:val="none"/>
        </w:rPr>
        <w:t>ditemukan</w:t>
      </w:r>
      <w:proofErr w:type="spellEnd"/>
      <w:r w:rsidR="00C81490">
        <w:rPr>
          <w:rFonts w:asciiTheme="majorBidi" w:eastAsia="Times New Roman" w:hAnsiTheme="majorBidi" w:cstheme="majorBidi"/>
          <w:kern w:val="0"/>
          <w:sz w:val="24"/>
          <w:szCs w:val="24"/>
          <w14:ligatures w14:val="none"/>
        </w:rPr>
        <w:t>.</w:t>
      </w:r>
      <w:r w:rsidRPr="000064CE">
        <w:rPr>
          <w:rFonts w:asciiTheme="majorBidi" w:eastAsia="Times New Roman" w:hAnsiTheme="majorBidi" w:cstheme="majorBidi"/>
          <w:kern w:val="0"/>
          <w:sz w:val="24"/>
          <w:szCs w:val="24"/>
          <w14:ligatures w14:val="none"/>
        </w:rPr>
        <w:t>".</w:t>
      </w:r>
    </w:p>
    <w:p w14:paraId="4DF32B03" w14:textId="77777777" w:rsidR="00C81490" w:rsidRPr="00C81490" w:rsidRDefault="00C81490" w:rsidP="00C81490">
      <w:pPr>
        <w:pStyle w:val="ListParagraph"/>
        <w:spacing w:before="100" w:beforeAutospacing="1" w:after="100" w:afterAutospacing="1" w:line="240" w:lineRule="auto"/>
        <w:ind w:left="1440"/>
        <w:rPr>
          <w:rFonts w:asciiTheme="majorBidi" w:eastAsia="Times New Roman" w:hAnsiTheme="majorBidi" w:cstheme="majorBidi"/>
          <w:kern w:val="0"/>
          <w:sz w:val="24"/>
          <w:szCs w:val="24"/>
          <w14:ligatures w14:val="none"/>
        </w:rPr>
      </w:pPr>
    </w:p>
    <w:p w14:paraId="75244403" w14:textId="77777777" w:rsidR="000064CE" w:rsidRPr="000064CE" w:rsidRDefault="00B708F4" w:rsidP="000B0237">
      <w:pPr>
        <w:pStyle w:val="Heading3"/>
        <w:numPr>
          <w:ilvl w:val="2"/>
          <w:numId w:val="7"/>
        </w:numPr>
        <w:rPr>
          <w:rStyle w:val="Strong"/>
          <w:rFonts w:ascii="Times New Roman" w:hAnsi="Times New Roman" w:cs="Times New Roman"/>
          <w:b w:val="0"/>
          <w:bCs w:val="0"/>
          <w:color w:val="auto"/>
          <w:sz w:val="24"/>
          <w:szCs w:val="24"/>
        </w:rPr>
      </w:pPr>
      <w:bookmarkStart w:id="42" w:name="_Toc192753039"/>
      <w:bookmarkStart w:id="43" w:name="_Toc192779869"/>
      <w:r w:rsidRPr="000064CE">
        <w:rPr>
          <w:rStyle w:val="Strong"/>
          <w:rFonts w:ascii="Times New Roman" w:hAnsi="Times New Roman" w:cs="Times New Roman"/>
          <w:color w:val="auto"/>
          <w:sz w:val="24"/>
          <w:szCs w:val="24"/>
        </w:rPr>
        <w:lastRenderedPageBreak/>
        <w:t xml:space="preserve">Array (List </w:t>
      </w:r>
      <w:proofErr w:type="spellStart"/>
      <w:r w:rsidRPr="000064CE">
        <w:rPr>
          <w:rStyle w:val="Strong"/>
          <w:rFonts w:ascii="Times New Roman" w:hAnsi="Times New Roman" w:cs="Times New Roman"/>
          <w:color w:val="auto"/>
          <w:sz w:val="24"/>
          <w:szCs w:val="24"/>
        </w:rPr>
        <w:t>dalam</w:t>
      </w:r>
      <w:proofErr w:type="spellEnd"/>
      <w:r w:rsidRPr="000064CE">
        <w:rPr>
          <w:rStyle w:val="Strong"/>
          <w:rFonts w:ascii="Times New Roman" w:hAnsi="Times New Roman" w:cs="Times New Roman"/>
          <w:color w:val="auto"/>
          <w:sz w:val="24"/>
          <w:szCs w:val="24"/>
        </w:rPr>
        <w:t xml:space="preserve"> Python)</w:t>
      </w:r>
      <w:bookmarkEnd w:id="42"/>
      <w:bookmarkEnd w:id="43"/>
    </w:p>
    <w:p w14:paraId="153F1D20" w14:textId="77777777" w:rsidR="000064CE" w:rsidRDefault="00B708F4" w:rsidP="000064CE">
      <w:pPr>
        <w:pStyle w:val="Heading3"/>
        <w:ind w:left="1080" w:firstLine="360"/>
        <w:rPr>
          <w:rFonts w:asciiTheme="majorBidi" w:hAnsiTheme="majorBidi"/>
          <w:color w:val="auto"/>
          <w:sz w:val="24"/>
          <w:szCs w:val="24"/>
        </w:rPr>
      </w:pPr>
      <w:bookmarkStart w:id="44" w:name="_Toc192779870"/>
      <w:r w:rsidRPr="000064CE">
        <w:rPr>
          <w:rFonts w:asciiTheme="majorBidi" w:hAnsiTheme="majorBidi"/>
          <w:color w:val="auto"/>
          <w:sz w:val="24"/>
          <w:szCs w:val="24"/>
        </w:rPr>
        <w:t xml:space="preserve">Array </w:t>
      </w:r>
      <w:proofErr w:type="spellStart"/>
      <w:r w:rsidRPr="000064CE">
        <w:rPr>
          <w:rFonts w:asciiTheme="majorBidi" w:hAnsiTheme="majorBidi"/>
          <w:color w:val="auto"/>
          <w:sz w:val="24"/>
          <w:szCs w:val="24"/>
        </w:rPr>
        <w:t>atau</w:t>
      </w:r>
      <w:proofErr w:type="spellEnd"/>
      <w:r w:rsidRPr="000064CE">
        <w:rPr>
          <w:rFonts w:asciiTheme="majorBidi" w:hAnsiTheme="majorBidi"/>
          <w:color w:val="auto"/>
          <w:sz w:val="24"/>
          <w:szCs w:val="24"/>
        </w:rPr>
        <w:t xml:space="preserve"> list </w:t>
      </w:r>
      <w:proofErr w:type="spellStart"/>
      <w:r w:rsidRPr="000064CE">
        <w:rPr>
          <w:rFonts w:asciiTheme="majorBidi" w:hAnsiTheme="majorBidi"/>
          <w:color w:val="auto"/>
          <w:sz w:val="24"/>
          <w:szCs w:val="24"/>
        </w:rPr>
        <w:t>digunakan</w:t>
      </w:r>
      <w:proofErr w:type="spellEnd"/>
      <w:r w:rsidRPr="000064CE">
        <w:rPr>
          <w:rFonts w:asciiTheme="majorBidi" w:hAnsiTheme="majorBidi"/>
          <w:color w:val="auto"/>
          <w:sz w:val="24"/>
          <w:szCs w:val="24"/>
        </w:rPr>
        <w:t xml:space="preserve"> </w:t>
      </w:r>
      <w:proofErr w:type="spellStart"/>
      <w:r w:rsidRPr="000064CE">
        <w:rPr>
          <w:rFonts w:asciiTheme="majorBidi" w:hAnsiTheme="majorBidi"/>
          <w:color w:val="auto"/>
          <w:sz w:val="24"/>
          <w:szCs w:val="24"/>
        </w:rPr>
        <w:t>untuk</w:t>
      </w:r>
      <w:proofErr w:type="spellEnd"/>
      <w:r w:rsidRPr="000064CE">
        <w:rPr>
          <w:rFonts w:asciiTheme="majorBidi" w:hAnsiTheme="majorBidi"/>
          <w:color w:val="auto"/>
          <w:sz w:val="24"/>
          <w:szCs w:val="24"/>
        </w:rPr>
        <w:t xml:space="preserve"> </w:t>
      </w:r>
      <w:proofErr w:type="spellStart"/>
      <w:r w:rsidRPr="000064CE">
        <w:rPr>
          <w:rFonts w:asciiTheme="majorBidi" w:hAnsiTheme="majorBidi"/>
          <w:color w:val="auto"/>
          <w:sz w:val="24"/>
          <w:szCs w:val="24"/>
        </w:rPr>
        <w:t>menyimpan</w:t>
      </w:r>
      <w:proofErr w:type="spellEnd"/>
      <w:r w:rsidRPr="000064CE">
        <w:rPr>
          <w:rFonts w:asciiTheme="majorBidi" w:hAnsiTheme="majorBidi"/>
          <w:color w:val="auto"/>
          <w:sz w:val="24"/>
          <w:szCs w:val="24"/>
        </w:rPr>
        <w:t xml:space="preserve"> </w:t>
      </w:r>
      <w:proofErr w:type="spellStart"/>
      <w:r w:rsidRPr="000064CE">
        <w:rPr>
          <w:rFonts w:asciiTheme="majorBidi" w:hAnsiTheme="majorBidi"/>
          <w:color w:val="auto"/>
          <w:sz w:val="24"/>
          <w:szCs w:val="24"/>
        </w:rPr>
        <w:t>beberapa</w:t>
      </w:r>
      <w:proofErr w:type="spellEnd"/>
      <w:r w:rsidRPr="000064CE">
        <w:rPr>
          <w:rFonts w:asciiTheme="majorBidi" w:hAnsiTheme="majorBidi"/>
          <w:color w:val="auto"/>
          <w:sz w:val="24"/>
          <w:szCs w:val="24"/>
        </w:rPr>
        <w:t xml:space="preserve"> data </w:t>
      </w:r>
      <w:proofErr w:type="spellStart"/>
      <w:r w:rsidRPr="000064CE">
        <w:rPr>
          <w:rFonts w:asciiTheme="majorBidi" w:hAnsiTheme="majorBidi"/>
          <w:color w:val="auto"/>
          <w:sz w:val="24"/>
          <w:szCs w:val="24"/>
        </w:rPr>
        <w:t>dalam</w:t>
      </w:r>
      <w:proofErr w:type="spellEnd"/>
      <w:r w:rsidRPr="000064CE">
        <w:rPr>
          <w:rFonts w:asciiTheme="majorBidi" w:hAnsiTheme="majorBidi"/>
          <w:color w:val="auto"/>
          <w:sz w:val="24"/>
          <w:szCs w:val="24"/>
        </w:rPr>
        <w:t xml:space="preserve"> </w:t>
      </w:r>
      <w:proofErr w:type="spellStart"/>
      <w:r w:rsidRPr="000064CE">
        <w:rPr>
          <w:rFonts w:asciiTheme="majorBidi" w:hAnsiTheme="majorBidi"/>
          <w:color w:val="auto"/>
          <w:sz w:val="24"/>
          <w:szCs w:val="24"/>
        </w:rPr>
        <w:t>satu</w:t>
      </w:r>
      <w:proofErr w:type="spellEnd"/>
      <w:r w:rsidRPr="000064CE">
        <w:rPr>
          <w:rFonts w:asciiTheme="majorBidi" w:hAnsiTheme="majorBidi"/>
          <w:color w:val="auto"/>
          <w:sz w:val="24"/>
          <w:szCs w:val="24"/>
        </w:rPr>
        <w:t xml:space="preserve"> </w:t>
      </w:r>
      <w:proofErr w:type="spellStart"/>
      <w:r w:rsidRPr="000064CE">
        <w:rPr>
          <w:rFonts w:asciiTheme="majorBidi" w:hAnsiTheme="majorBidi"/>
          <w:color w:val="auto"/>
          <w:sz w:val="24"/>
          <w:szCs w:val="24"/>
        </w:rPr>
        <w:t>variabel</w:t>
      </w:r>
      <w:proofErr w:type="spellEnd"/>
      <w:r w:rsidRPr="000064CE">
        <w:rPr>
          <w:rFonts w:asciiTheme="majorBidi" w:hAnsiTheme="majorBidi"/>
          <w:color w:val="auto"/>
          <w:sz w:val="24"/>
          <w:szCs w:val="24"/>
        </w:rPr>
        <w:t xml:space="preserve">. Dalam program </w:t>
      </w:r>
      <w:proofErr w:type="spellStart"/>
      <w:r w:rsidRPr="000064CE">
        <w:rPr>
          <w:rFonts w:asciiTheme="majorBidi" w:hAnsiTheme="majorBidi"/>
          <w:color w:val="auto"/>
          <w:sz w:val="24"/>
          <w:szCs w:val="24"/>
        </w:rPr>
        <w:t>ini</w:t>
      </w:r>
      <w:proofErr w:type="spellEnd"/>
      <w:r w:rsidRPr="000064CE">
        <w:rPr>
          <w:rFonts w:asciiTheme="majorBidi" w:hAnsiTheme="majorBidi"/>
          <w:color w:val="auto"/>
          <w:sz w:val="24"/>
          <w:szCs w:val="24"/>
        </w:rPr>
        <w:t xml:space="preserve">, daftar </w:t>
      </w:r>
      <w:proofErr w:type="spellStart"/>
      <w:r w:rsidRPr="000064CE">
        <w:rPr>
          <w:rFonts w:asciiTheme="majorBidi" w:hAnsiTheme="majorBidi"/>
          <w:color w:val="auto"/>
          <w:sz w:val="24"/>
          <w:szCs w:val="24"/>
        </w:rPr>
        <w:t>belanja</w:t>
      </w:r>
      <w:proofErr w:type="spellEnd"/>
      <w:r w:rsidRPr="000064CE">
        <w:rPr>
          <w:rFonts w:asciiTheme="majorBidi" w:hAnsiTheme="majorBidi"/>
          <w:color w:val="auto"/>
          <w:sz w:val="24"/>
          <w:szCs w:val="24"/>
        </w:rPr>
        <w:t xml:space="preserve"> </w:t>
      </w:r>
      <w:proofErr w:type="spellStart"/>
      <w:r w:rsidRPr="000064CE">
        <w:rPr>
          <w:rFonts w:asciiTheme="majorBidi" w:hAnsiTheme="majorBidi"/>
          <w:color w:val="auto"/>
          <w:sz w:val="24"/>
          <w:szCs w:val="24"/>
        </w:rPr>
        <w:t>disimpan</w:t>
      </w:r>
      <w:proofErr w:type="spellEnd"/>
      <w:r w:rsidRPr="000064CE">
        <w:rPr>
          <w:rFonts w:asciiTheme="majorBidi" w:hAnsiTheme="majorBidi"/>
          <w:color w:val="auto"/>
          <w:sz w:val="24"/>
          <w:szCs w:val="24"/>
        </w:rPr>
        <w:t xml:space="preserve"> </w:t>
      </w:r>
      <w:proofErr w:type="spellStart"/>
      <w:r w:rsidRPr="000064CE">
        <w:rPr>
          <w:rFonts w:asciiTheme="majorBidi" w:hAnsiTheme="majorBidi"/>
          <w:color w:val="auto"/>
          <w:sz w:val="24"/>
          <w:szCs w:val="24"/>
        </w:rPr>
        <w:t>dalam</w:t>
      </w:r>
      <w:proofErr w:type="spellEnd"/>
      <w:r w:rsidRPr="000064CE">
        <w:rPr>
          <w:rFonts w:asciiTheme="majorBidi" w:hAnsiTheme="majorBidi"/>
          <w:color w:val="auto"/>
          <w:sz w:val="24"/>
          <w:szCs w:val="24"/>
        </w:rPr>
        <w:t xml:space="preserve"> </w:t>
      </w:r>
      <w:proofErr w:type="spellStart"/>
      <w:r w:rsidRPr="000064CE">
        <w:rPr>
          <w:rStyle w:val="HTMLCode"/>
          <w:rFonts w:asciiTheme="majorBidi" w:eastAsiaTheme="majorEastAsia" w:hAnsiTheme="majorBidi" w:cstheme="majorBidi"/>
          <w:color w:val="auto"/>
          <w:sz w:val="24"/>
          <w:szCs w:val="24"/>
        </w:rPr>
        <w:t>daftar_belanja</w:t>
      </w:r>
      <w:proofErr w:type="spellEnd"/>
      <w:r w:rsidRPr="000064CE">
        <w:rPr>
          <w:rFonts w:asciiTheme="majorBidi" w:hAnsiTheme="majorBidi"/>
          <w:color w:val="auto"/>
          <w:sz w:val="24"/>
          <w:szCs w:val="24"/>
        </w:rPr>
        <w:t xml:space="preserve">, yang </w:t>
      </w:r>
      <w:proofErr w:type="spellStart"/>
      <w:r w:rsidRPr="000064CE">
        <w:rPr>
          <w:rFonts w:asciiTheme="majorBidi" w:hAnsiTheme="majorBidi"/>
          <w:color w:val="auto"/>
          <w:sz w:val="24"/>
          <w:szCs w:val="24"/>
        </w:rPr>
        <w:t>merupakan</w:t>
      </w:r>
      <w:proofErr w:type="spellEnd"/>
      <w:r w:rsidRPr="000064CE">
        <w:rPr>
          <w:rFonts w:asciiTheme="majorBidi" w:hAnsiTheme="majorBidi"/>
          <w:color w:val="auto"/>
          <w:sz w:val="24"/>
          <w:szCs w:val="24"/>
        </w:rPr>
        <w:t xml:space="preserve"> </w:t>
      </w:r>
      <w:proofErr w:type="spellStart"/>
      <w:r w:rsidRPr="000064CE">
        <w:rPr>
          <w:rFonts w:asciiTheme="majorBidi" w:hAnsiTheme="majorBidi"/>
          <w:color w:val="auto"/>
          <w:sz w:val="24"/>
          <w:szCs w:val="24"/>
        </w:rPr>
        <w:t>sebuah</w:t>
      </w:r>
      <w:proofErr w:type="spellEnd"/>
      <w:r w:rsidRPr="000064CE">
        <w:rPr>
          <w:rFonts w:asciiTheme="majorBidi" w:hAnsiTheme="majorBidi"/>
          <w:color w:val="auto"/>
          <w:sz w:val="24"/>
          <w:szCs w:val="24"/>
        </w:rPr>
        <w:t xml:space="preserve"> list.</w:t>
      </w:r>
      <w:bookmarkEnd w:id="44"/>
    </w:p>
    <w:p w14:paraId="29CF0934" w14:textId="26BDF683" w:rsidR="00A9159A" w:rsidRPr="000064CE" w:rsidRDefault="00A9159A" w:rsidP="000B0237">
      <w:pPr>
        <w:pStyle w:val="Heading3"/>
        <w:numPr>
          <w:ilvl w:val="0"/>
          <w:numId w:val="19"/>
        </w:numPr>
        <w:rPr>
          <w:rFonts w:asciiTheme="majorBidi" w:hAnsiTheme="majorBidi"/>
          <w:color w:val="auto"/>
          <w:sz w:val="24"/>
          <w:szCs w:val="24"/>
        </w:rPr>
      </w:pPr>
      <w:bookmarkStart w:id="45" w:name="_Toc192779871"/>
      <w:proofErr w:type="spellStart"/>
      <w:r w:rsidRPr="000064CE">
        <w:rPr>
          <w:rFonts w:asciiTheme="majorBidi" w:hAnsiTheme="majorBidi"/>
          <w:color w:val="auto"/>
          <w:sz w:val="24"/>
          <w:szCs w:val="24"/>
        </w:rPr>
        <w:t>Deklarasi</w:t>
      </w:r>
      <w:proofErr w:type="spellEnd"/>
      <w:r w:rsidRPr="000064CE">
        <w:rPr>
          <w:rFonts w:asciiTheme="majorBidi" w:hAnsiTheme="majorBidi"/>
          <w:color w:val="auto"/>
          <w:sz w:val="24"/>
          <w:szCs w:val="24"/>
        </w:rPr>
        <w:t xml:space="preserve"> list </w:t>
      </w:r>
      <w:proofErr w:type="spellStart"/>
      <w:r w:rsidRPr="000064CE">
        <w:rPr>
          <w:rFonts w:asciiTheme="majorBidi" w:hAnsiTheme="majorBidi"/>
          <w:color w:val="auto"/>
          <w:sz w:val="24"/>
          <w:szCs w:val="24"/>
        </w:rPr>
        <w:t>dalam</w:t>
      </w:r>
      <w:proofErr w:type="spellEnd"/>
      <w:r w:rsidRPr="000064CE">
        <w:rPr>
          <w:rFonts w:asciiTheme="majorBidi" w:hAnsiTheme="majorBidi"/>
          <w:color w:val="auto"/>
          <w:sz w:val="24"/>
          <w:szCs w:val="24"/>
        </w:rPr>
        <w:t xml:space="preserve"> program:</w:t>
      </w:r>
      <w:bookmarkEnd w:id="45"/>
    </w:p>
    <w:p w14:paraId="7DD77118" w14:textId="4FFA3CFD" w:rsidR="00A9159A" w:rsidRPr="009C3371" w:rsidRDefault="00A9159A" w:rsidP="000064CE">
      <w:pPr>
        <w:pStyle w:val="NormalWeb"/>
        <w:ind w:left="360" w:firstLine="720"/>
      </w:pPr>
      <w:r w:rsidRPr="009C3371">
        <w:rPr>
          <w:noProof/>
          <w14:ligatures w14:val="standardContextual"/>
        </w:rPr>
        <w:drawing>
          <wp:inline distT="0" distB="0" distL="0" distR="0" wp14:anchorId="6B3EEA5B" wp14:editId="5842E8E0">
            <wp:extent cx="2391109" cy="523948"/>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1).png"/>
                    <pic:cNvPicPr/>
                  </pic:nvPicPr>
                  <pic:blipFill>
                    <a:blip r:embed="rId15">
                      <a:extLst>
                        <a:ext uri="{28A0092B-C50C-407E-A947-70E740481C1C}">
                          <a14:useLocalDpi xmlns:a14="http://schemas.microsoft.com/office/drawing/2010/main" val="0"/>
                        </a:ext>
                      </a:extLst>
                    </a:blip>
                    <a:stretch>
                      <a:fillRect/>
                    </a:stretch>
                  </pic:blipFill>
                  <pic:spPr>
                    <a:xfrm>
                      <a:off x="0" y="0"/>
                      <a:ext cx="2391109" cy="523948"/>
                    </a:xfrm>
                    <a:prstGeom prst="rect">
                      <a:avLst/>
                    </a:prstGeom>
                  </pic:spPr>
                </pic:pic>
              </a:graphicData>
            </a:graphic>
          </wp:inline>
        </w:drawing>
      </w:r>
    </w:p>
    <w:p w14:paraId="4E02900C" w14:textId="586F18CE" w:rsidR="00A9159A" w:rsidRPr="009C3371" w:rsidRDefault="00A9159A" w:rsidP="000B0237">
      <w:pPr>
        <w:pStyle w:val="NormalWeb"/>
        <w:numPr>
          <w:ilvl w:val="0"/>
          <w:numId w:val="19"/>
        </w:numPr>
      </w:pPr>
      <w:proofErr w:type="spellStart"/>
      <w:r w:rsidRPr="009C3371">
        <w:t>Penambahan</w:t>
      </w:r>
      <w:proofErr w:type="spellEnd"/>
      <w:r w:rsidRPr="009C3371">
        <w:t xml:space="preserve"> item </w:t>
      </w:r>
      <w:proofErr w:type="spellStart"/>
      <w:r w:rsidRPr="009C3371">
        <w:t>ke</w:t>
      </w:r>
      <w:proofErr w:type="spellEnd"/>
      <w:r w:rsidRPr="009C3371">
        <w:t xml:space="preserve"> list </w:t>
      </w:r>
      <w:proofErr w:type="spellStart"/>
      <w:r w:rsidRPr="009C3371">
        <w:t>dalam</w:t>
      </w:r>
      <w:proofErr w:type="spellEnd"/>
      <w:r w:rsidRPr="009C3371">
        <w:t xml:space="preserve"> </w:t>
      </w:r>
      <w:proofErr w:type="spellStart"/>
      <w:r w:rsidRPr="009C3371">
        <w:rPr>
          <w:rStyle w:val="HTMLCode"/>
          <w:rFonts w:ascii="Times New Roman" w:eastAsiaTheme="majorEastAsia" w:hAnsi="Times New Roman" w:cs="Times New Roman"/>
          <w:sz w:val="24"/>
          <w:szCs w:val="24"/>
        </w:rPr>
        <w:t>tambah_</w:t>
      </w:r>
      <w:proofErr w:type="gramStart"/>
      <w:r w:rsidRPr="009C3371">
        <w:rPr>
          <w:rStyle w:val="HTMLCode"/>
          <w:rFonts w:ascii="Times New Roman" w:eastAsiaTheme="majorEastAsia" w:hAnsi="Times New Roman" w:cs="Times New Roman"/>
          <w:sz w:val="24"/>
          <w:szCs w:val="24"/>
        </w:rPr>
        <w:t>item</w:t>
      </w:r>
      <w:proofErr w:type="spellEnd"/>
      <w:r w:rsidRPr="009C3371">
        <w:rPr>
          <w:rStyle w:val="HTMLCode"/>
          <w:rFonts w:ascii="Times New Roman" w:eastAsiaTheme="majorEastAsia" w:hAnsi="Times New Roman" w:cs="Times New Roman"/>
          <w:sz w:val="24"/>
          <w:szCs w:val="24"/>
        </w:rPr>
        <w:t>(</w:t>
      </w:r>
      <w:proofErr w:type="gramEnd"/>
      <w:r w:rsidRPr="009C3371">
        <w:rPr>
          <w:rStyle w:val="HTMLCode"/>
          <w:rFonts w:ascii="Times New Roman" w:eastAsiaTheme="majorEastAsia" w:hAnsi="Times New Roman" w:cs="Times New Roman"/>
          <w:sz w:val="24"/>
          <w:szCs w:val="24"/>
        </w:rPr>
        <w:t>)</w:t>
      </w:r>
      <w:r w:rsidRPr="009C3371">
        <w:t>:</w:t>
      </w:r>
    </w:p>
    <w:p w14:paraId="594F412C" w14:textId="48E5E8C7" w:rsidR="00A9159A" w:rsidRPr="009C3371" w:rsidRDefault="00A9159A" w:rsidP="000064CE">
      <w:pPr>
        <w:spacing w:before="100" w:beforeAutospacing="1" w:after="100" w:afterAutospacing="1" w:line="240" w:lineRule="auto"/>
        <w:ind w:left="360" w:firstLine="720"/>
        <w:rPr>
          <w:rFonts w:ascii="Times New Roman" w:eastAsia="Times New Roman" w:hAnsi="Times New Roman" w:cs="Times New Roman"/>
          <w:kern w:val="0"/>
          <w:sz w:val="24"/>
          <w:szCs w:val="24"/>
          <w14:ligatures w14:val="none"/>
        </w:rPr>
      </w:pPr>
      <w:r w:rsidRPr="009C3371">
        <w:rPr>
          <w:rFonts w:ascii="Times New Roman" w:eastAsia="Times New Roman" w:hAnsi="Times New Roman" w:cs="Times New Roman"/>
          <w:noProof/>
          <w:kern w:val="0"/>
          <w:sz w:val="24"/>
          <w:szCs w:val="24"/>
        </w:rPr>
        <w:drawing>
          <wp:inline distT="0" distB="0" distL="0" distR="0" wp14:anchorId="77F9C6A3" wp14:editId="44464EC1">
            <wp:extent cx="2476846" cy="4382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5).png"/>
                    <pic:cNvPicPr/>
                  </pic:nvPicPr>
                  <pic:blipFill>
                    <a:blip r:embed="rId16">
                      <a:extLst>
                        <a:ext uri="{28A0092B-C50C-407E-A947-70E740481C1C}">
                          <a14:useLocalDpi xmlns:a14="http://schemas.microsoft.com/office/drawing/2010/main" val="0"/>
                        </a:ext>
                      </a:extLst>
                    </a:blip>
                    <a:stretch>
                      <a:fillRect/>
                    </a:stretch>
                  </pic:blipFill>
                  <pic:spPr>
                    <a:xfrm>
                      <a:off x="0" y="0"/>
                      <a:ext cx="2476846" cy="438211"/>
                    </a:xfrm>
                    <a:prstGeom prst="rect">
                      <a:avLst/>
                    </a:prstGeom>
                  </pic:spPr>
                </pic:pic>
              </a:graphicData>
            </a:graphic>
          </wp:inline>
        </w:drawing>
      </w:r>
    </w:p>
    <w:p w14:paraId="0BE34C2B" w14:textId="44EC2695" w:rsidR="00A9159A" w:rsidRPr="000064CE" w:rsidRDefault="00A9159A" w:rsidP="000B0237">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064CE">
        <w:rPr>
          <w:rFonts w:ascii="Times New Roman" w:hAnsi="Times New Roman" w:cs="Times New Roman"/>
          <w:sz w:val="24"/>
          <w:szCs w:val="24"/>
        </w:rPr>
        <w:t>Penghapusan</w:t>
      </w:r>
      <w:proofErr w:type="spellEnd"/>
      <w:r w:rsidRPr="000064CE">
        <w:rPr>
          <w:rFonts w:ascii="Times New Roman" w:hAnsi="Times New Roman" w:cs="Times New Roman"/>
          <w:sz w:val="24"/>
          <w:szCs w:val="24"/>
        </w:rPr>
        <w:t xml:space="preserve"> item </w:t>
      </w:r>
      <w:proofErr w:type="spellStart"/>
      <w:r w:rsidRPr="000064CE">
        <w:rPr>
          <w:rFonts w:ascii="Times New Roman" w:hAnsi="Times New Roman" w:cs="Times New Roman"/>
          <w:sz w:val="24"/>
          <w:szCs w:val="24"/>
        </w:rPr>
        <w:t>dari</w:t>
      </w:r>
      <w:proofErr w:type="spellEnd"/>
      <w:r w:rsidRPr="000064CE">
        <w:rPr>
          <w:rFonts w:ascii="Times New Roman" w:hAnsi="Times New Roman" w:cs="Times New Roman"/>
          <w:sz w:val="24"/>
          <w:szCs w:val="24"/>
        </w:rPr>
        <w:t xml:space="preserve"> list </w:t>
      </w:r>
      <w:proofErr w:type="spellStart"/>
      <w:r w:rsidRPr="000064CE">
        <w:rPr>
          <w:rFonts w:ascii="Times New Roman" w:hAnsi="Times New Roman" w:cs="Times New Roman"/>
          <w:sz w:val="24"/>
          <w:szCs w:val="24"/>
        </w:rPr>
        <w:t>dalam</w:t>
      </w:r>
      <w:proofErr w:type="spellEnd"/>
      <w:r w:rsidRPr="000064CE">
        <w:rPr>
          <w:rFonts w:ascii="Times New Roman" w:hAnsi="Times New Roman" w:cs="Times New Roman"/>
          <w:sz w:val="24"/>
          <w:szCs w:val="24"/>
        </w:rPr>
        <w:t xml:space="preserve"> </w:t>
      </w:r>
      <w:proofErr w:type="spellStart"/>
      <w:r w:rsidRPr="000064CE">
        <w:rPr>
          <w:rStyle w:val="HTMLCode"/>
          <w:rFonts w:ascii="Times New Roman" w:eastAsiaTheme="majorEastAsia" w:hAnsi="Times New Roman" w:cs="Times New Roman"/>
          <w:sz w:val="24"/>
          <w:szCs w:val="24"/>
        </w:rPr>
        <w:t>hapus_</w:t>
      </w:r>
      <w:proofErr w:type="gramStart"/>
      <w:r w:rsidRPr="000064CE">
        <w:rPr>
          <w:rStyle w:val="HTMLCode"/>
          <w:rFonts w:ascii="Times New Roman" w:eastAsiaTheme="majorEastAsia" w:hAnsi="Times New Roman" w:cs="Times New Roman"/>
          <w:sz w:val="24"/>
          <w:szCs w:val="24"/>
        </w:rPr>
        <w:t>item</w:t>
      </w:r>
      <w:proofErr w:type="spellEnd"/>
      <w:r w:rsidRPr="000064CE">
        <w:rPr>
          <w:rStyle w:val="HTMLCode"/>
          <w:rFonts w:ascii="Times New Roman" w:eastAsiaTheme="majorEastAsia" w:hAnsi="Times New Roman" w:cs="Times New Roman"/>
          <w:sz w:val="24"/>
          <w:szCs w:val="24"/>
        </w:rPr>
        <w:t>(</w:t>
      </w:r>
      <w:proofErr w:type="gramEnd"/>
      <w:r w:rsidRPr="000064CE">
        <w:rPr>
          <w:rStyle w:val="HTMLCode"/>
          <w:rFonts w:ascii="Times New Roman" w:eastAsiaTheme="majorEastAsia" w:hAnsi="Times New Roman" w:cs="Times New Roman"/>
          <w:sz w:val="24"/>
          <w:szCs w:val="24"/>
        </w:rPr>
        <w:t>)</w:t>
      </w:r>
      <w:r w:rsidRPr="000064CE">
        <w:rPr>
          <w:rFonts w:ascii="Times New Roman" w:hAnsi="Times New Roman" w:cs="Times New Roman"/>
          <w:sz w:val="24"/>
          <w:szCs w:val="24"/>
        </w:rPr>
        <w:t>:</w:t>
      </w:r>
    </w:p>
    <w:p w14:paraId="487D88B4" w14:textId="39590C35" w:rsidR="00B708F4" w:rsidRPr="009C3371" w:rsidRDefault="00185759" w:rsidP="000064CE">
      <w:pPr>
        <w:spacing w:before="100" w:beforeAutospacing="1" w:after="100" w:afterAutospacing="1" w:line="240" w:lineRule="auto"/>
        <w:ind w:left="360" w:firstLine="720"/>
        <w:rPr>
          <w:rFonts w:ascii="Times New Roman" w:eastAsia="Times New Roman" w:hAnsi="Times New Roman" w:cs="Times New Roman"/>
          <w:kern w:val="0"/>
          <w:sz w:val="24"/>
          <w:szCs w:val="24"/>
          <w14:ligatures w14:val="none"/>
        </w:rPr>
      </w:pPr>
      <w:r w:rsidRPr="009C3371">
        <w:rPr>
          <w:rFonts w:ascii="Times New Roman" w:eastAsia="Times New Roman" w:hAnsi="Times New Roman" w:cs="Times New Roman"/>
          <w:noProof/>
          <w:kern w:val="0"/>
          <w:sz w:val="24"/>
          <w:szCs w:val="24"/>
        </w:rPr>
        <w:drawing>
          <wp:inline distT="0" distB="0" distL="0" distR="0" wp14:anchorId="1AAD3F81" wp14:editId="49DE3B52">
            <wp:extent cx="2543530" cy="43821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3).png"/>
                    <pic:cNvPicPr/>
                  </pic:nvPicPr>
                  <pic:blipFill>
                    <a:blip r:embed="rId17">
                      <a:extLst>
                        <a:ext uri="{28A0092B-C50C-407E-A947-70E740481C1C}">
                          <a14:useLocalDpi xmlns:a14="http://schemas.microsoft.com/office/drawing/2010/main" val="0"/>
                        </a:ext>
                      </a:extLst>
                    </a:blip>
                    <a:stretch>
                      <a:fillRect/>
                    </a:stretch>
                  </pic:blipFill>
                  <pic:spPr>
                    <a:xfrm>
                      <a:off x="0" y="0"/>
                      <a:ext cx="2543530" cy="438211"/>
                    </a:xfrm>
                    <a:prstGeom prst="rect">
                      <a:avLst/>
                    </a:prstGeom>
                  </pic:spPr>
                </pic:pic>
              </a:graphicData>
            </a:graphic>
          </wp:inline>
        </w:drawing>
      </w:r>
    </w:p>
    <w:p w14:paraId="28361DF4" w14:textId="5D0B0286" w:rsidR="00A9159A" w:rsidRPr="000064CE" w:rsidRDefault="00A9159A" w:rsidP="000B0237">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064CE">
        <w:rPr>
          <w:rFonts w:ascii="Times New Roman" w:hAnsi="Times New Roman" w:cs="Times New Roman"/>
          <w:sz w:val="24"/>
          <w:szCs w:val="24"/>
        </w:rPr>
        <w:t>Menampilkan</w:t>
      </w:r>
      <w:proofErr w:type="spellEnd"/>
      <w:r w:rsidRPr="000064CE">
        <w:rPr>
          <w:rFonts w:ascii="Times New Roman" w:hAnsi="Times New Roman" w:cs="Times New Roman"/>
          <w:sz w:val="24"/>
          <w:szCs w:val="24"/>
        </w:rPr>
        <w:t xml:space="preserve"> </w:t>
      </w:r>
      <w:proofErr w:type="spellStart"/>
      <w:r w:rsidRPr="000064CE">
        <w:rPr>
          <w:rFonts w:ascii="Times New Roman" w:hAnsi="Times New Roman" w:cs="Times New Roman"/>
          <w:sz w:val="24"/>
          <w:szCs w:val="24"/>
        </w:rPr>
        <w:t>isi</w:t>
      </w:r>
      <w:proofErr w:type="spellEnd"/>
      <w:r w:rsidRPr="000064CE">
        <w:rPr>
          <w:rFonts w:ascii="Times New Roman" w:hAnsi="Times New Roman" w:cs="Times New Roman"/>
          <w:sz w:val="24"/>
          <w:szCs w:val="24"/>
        </w:rPr>
        <w:t xml:space="preserve"> list </w:t>
      </w:r>
      <w:proofErr w:type="spellStart"/>
      <w:r w:rsidRPr="000064CE">
        <w:rPr>
          <w:rFonts w:ascii="Times New Roman" w:hAnsi="Times New Roman" w:cs="Times New Roman"/>
          <w:sz w:val="24"/>
          <w:szCs w:val="24"/>
        </w:rPr>
        <w:t>dalam</w:t>
      </w:r>
      <w:proofErr w:type="spellEnd"/>
      <w:r w:rsidRPr="000064CE">
        <w:rPr>
          <w:rFonts w:ascii="Times New Roman" w:hAnsi="Times New Roman" w:cs="Times New Roman"/>
          <w:sz w:val="24"/>
          <w:szCs w:val="24"/>
        </w:rPr>
        <w:t xml:space="preserve"> </w:t>
      </w:r>
      <w:proofErr w:type="spellStart"/>
      <w:r w:rsidRPr="000064CE">
        <w:rPr>
          <w:rStyle w:val="HTMLCode"/>
          <w:rFonts w:ascii="Times New Roman" w:eastAsiaTheme="majorEastAsia" w:hAnsi="Times New Roman" w:cs="Times New Roman"/>
          <w:sz w:val="24"/>
          <w:szCs w:val="24"/>
        </w:rPr>
        <w:t>tampilkan_</w:t>
      </w:r>
      <w:proofErr w:type="gramStart"/>
      <w:r w:rsidRPr="000064CE">
        <w:rPr>
          <w:rStyle w:val="HTMLCode"/>
          <w:rFonts w:ascii="Times New Roman" w:eastAsiaTheme="majorEastAsia" w:hAnsi="Times New Roman" w:cs="Times New Roman"/>
          <w:sz w:val="24"/>
          <w:szCs w:val="24"/>
        </w:rPr>
        <w:t>daftar</w:t>
      </w:r>
      <w:proofErr w:type="spellEnd"/>
      <w:r w:rsidRPr="000064CE">
        <w:rPr>
          <w:rStyle w:val="HTMLCode"/>
          <w:rFonts w:ascii="Times New Roman" w:eastAsiaTheme="majorEastAsia" w:hAnsi="Times New Roman" w:cs="Times New Roman"/>
          <w:sz w:val="24"/>
          <w:szCs w:val="24"/>
        </w:rPr>
        <w:t>(</w:t>
      </w:r>
      <w:proofErr w:type="gramEnd"/>
      <w:r w:rsidRPr="000064CE">
        <w:rPr>
          <w:rStyle w:val="HTMLCode"/>
          <w:rFonts w:ascii="Times New Roman" w:eastAsiaTheme="majorEastAsia" w:hAnsi="Times New Roman" w:cs="Times New Roman"/>
          <w:sz w:val="24"/>
          <w:szCs w:val="24"/>
        </w:rPr>
        <w:t>)</w:t>
      </w:r>
      <w:r w:rsidRPr="000064CE">
        <w:rPr>
          <w:rFonts w:ascii="Times New Roman" w:hAnsi="Times New Roman" w:cs="Times New Roman"/>
          <w:sz w:val="24"/>
          <w:szCs w:val="24"/>
        </w:rPr>
        <w:t>:</w:t>
      </w:r>
    </w:p>
    <w:p w14:paraId="58702C6A" w14:textId="0BBCE731" w:rsidR="000064CE" w:rsidRPr="009C3371" w:rsidRDefault="00185759" w:rsidP="000064CE">
      <w:pPr>
        <w:spacing w:before="100" w:beforeAutospacing="1" w:after="100" w:afterAutospacing="1" w:line="240" w:lineRule="auto"/>
        <w:ind w:left="360" w:firstLine="720"/>
        <w:rPr>
          <w:rFonts w:ascii="Times New Roman" w:eastAsia="Times New Roman" w:hAnsi="Times New Roman" w:cs="Times New Roman"/>
          <w:kern w:val="0"/>
          <w:sz w:val="24"/>
          <w:szCs w:val="24"/>
          <w14:ligatures w14:val="none"/>
        </w:rPr>
      </w:pPr>
      <w:r w:rsidRPr="009C3371">
        <w:rPr>
          <w:rFonts w:ascii="Times New Roman" w:eastAsia="Times New Roman" w:hAnsi="Times New Roman" w:cs="Times New Roman"/>
          <w:noProof/>
          <w:kern w:val="0"/>
          <w:sz w:val="24"/>
          <w:szCs w:val="24"/>
        </w:rPr>
        <w:drawing>
          <wp:inline distT="0" distB="0" distL="0" distR="0" wp14:anchorId="63370DC9" wp14:editId="49D1473C">
            <wp:extent cx="3553321" cy="72400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6).png"/>
                    <pic:cNvPicPr/>
                  </pic:nvPicPr>
                  <pic:blipFill>
                    <a:blip r:embed="rId18">
                      <a:extLst>
                        <a:ext uri="{28A0092B-C50C-407E-A947-70E740481C1C}">
                          <a14:useLocalDpi xmlns:a14="http://schemas.microsoft.com/office/drawing/2010/main" val="0"/>
                        </a:ext>
                      </a:extLst>
                    </a:blip>
                    <a:stretch>
                      <a:fillRect/>
                    </a:stretch>
                  </pic:blipFill>
                  <pic:spPr>
                    <a:xfrm>
                      <a:off x="0" y="0"/>
                      <a:ext cx="3553321" cy="724001"/>
                    </a:xfrm>
                    <a:prstGeom prst="rect">
                      <a:avLst/>
                    </a:prstGeom>
                  </pic:spPr>
                </pic:pic>
              </a:graphicData>
            </a:graphic>
          </wp:inline>
        </w:drawing>
      </w:r>
    </w:p>
    <w:p w14:paraId="164D4C53" w14:textId="77777777" w:rsidR="00185759" w:rsidRPr="009C3371" w:rsidRDefault="00185759" w:rsidP="000064CE">
      <w:pPr>
        <w:spacing w:before="100" w:beforeAutospacing="1" w:after="100" w:afterAutospacing="1" w:line="240" w:lineRule="auto"/>
        <w:ind w:left="360" w:firstLine="720"/>
        <w:rPr>
          <w:rFonts w:ascii="Times New Roman" w:eastAsia="Times New Roman" w:hAnsi="Times New Roman" w:cs="Times New Roman"/>
          <w:kern w:val="0"/>
          <w:sz w:val="24"/>
          <w:szCs w:val="24"/>
          <w14:ligatures w14:val="none"/>
        </w:rPr>
      </w:pPr>
      <w:proofErr w:type="spellStart"/>
      <w:r w:rsidRPr="009C3371">
        <w:rPr>
          <w:rFonts w:ascii="Times New Roman" w:eastAsia="Times New Roman" w:hAnsi="Times New Roman" w:cs="Times New Roman"/>
          <w:kern w:val="0"/>
          <w:sz w:val="24"/>
          <w:szCs w:val="24"/>
          <w14:ligatures w14:val="none"/>
        </w:rPr>
        <w:t>Penjelasan</w:t>
      </w:r>
      <w:proofErr w:type="spellEnd"/>
      <w:r w:rsidRPr="009C3371">
        <w:rPr>
          <w:rFonts w:ascii="Times New Roman" w:eastAsia="Times New Roman" w:hAnsi="Times New Roman" w:cs="Times New Roman"/>
          <w:kern w:val="0"/>
          <w:sz w:val="24"/>
          <w:szCs w:val="24"/>
          <w14:ligatures w14:val="none"/>
        </w:rPr>
        <w:t>:</w:t>
      </w:r>
    </w:p>
    <w:p w14:paraId="2E75B7D6" w14:textId="77777777" w:rsidR="00185759" w:rsidRPr="000064CE" w:rsidRDefault="00185759" w:rsidP="000B0237">
      <w:pPr>
        <w:pStyle w:val="ListParagraph"/>
        <w:numPr>
          <w:ilvl w:val="0"/>
          <w:numId w:val="20"/>
        </w:numPr>
        <w:spacing w:before="100" w:beforeAutospacing="1" w:after="100" w:afterAutospacing="1" w:line="240" w:lineRule="auto"/>
        <w:rPr>
          <w:rFonts w:asciiTheme="majorBidi" w:eastAsia="Times New Roman" w:hAnsiTheme="majorBidi" w:cstheme="majorBidi"/>
          <w:kern w:val="0"/>
          <w:sz w:val="24"/>
          <w:szCs w:val="24"/>
          <w14:ligatures w14:val="none"/>
        </w:rPr>
      </w:pPr>
      <w:proofErr w:type="spellStart"/>
      <w:r w:rsidRPr="000064CE">
        <w:rPr>
          <w:rFonts w:asciiTheme="majorBidi" w:eastAsia="Times New Roman" w:hAnsiTheme="majorBidi" w:cstheme="majorBidi"/>
          <w:kern w:val="0"/>
          <w:sz w:val="24"/>
          <w:szCs w:val="24"/>
          <w14:ligatures w14:val="none"/>
        </w:rPr>
        <w:t>daftar_</w:t>
      </w:r>
      <w:proofErr w:type="gramStart"/>
      <w:r w:rsidRPr="000064CE">
        <w:rPr>
          <w:rFonts w:asciiTheme="majorBidi" w:eastAsia="Times New Roman" w:hAnsiTheme="majorBidi" w:cstheme="majorBidi"/>
          <w:kern w:val="0"/>
          <w:sz w:val="24"/>
          <w:szCs w:val="24"/>
          <w14:ligatures w14:val="none"/>
        </w:rPr>
        <w:t>belanja.append</w:t>
      </w:r>
      <w:proofErr w:type="spellEnd"/>
      <w:proofErr w:type="gramEnd"/>
      <w:r w:rsidRPr="000064CE">
        <w:rPr>
          <w:rFonts w:asciiTheme="majorBidi" w:eastAsia="Times New Roman" w:hAnsiTheme="majorBidi" w:cstheme="majorBidi"/>
          <w:kern w:val="0"/>
          <w:sz w:val="24"/>
          <w:szCs w:val="24"/>
          <w14:ligatures w14:val="none"/>
        </w:rPr>
        <w:t xml:space="preserve">(item) </w:t>
      </w:r>
      <w:proofErr w:type="spellStart"/>
      <w:r w:rsidRPr="000064CE">
        <w:rPr>
          <w:rFonts w:asciiTheme="majorBidi" w:eastAsia="Times New Roman" w:hAnsiTheme="majorBidi" w:cstheme="majorBidi"/>
          <w:kern w:val="0"/>
          <w:sz w:val="24"/>
          <w:szCs w:val="24"/>
          <w14:ligatures w14:val="none"/>
        </w:rPr>
        <w:t>menambah</w:t>
      </w:r>
      <w:proofErr w:type="spellEnd"/>
      <w:r w:rsidRPr="000064CE">
        <w:rPr>
          <w:rFonts w:asciiTheme="majorBidi" w:eastAsia="Times New Roman" w:hAnsiTheme="majorBidi" w:cstheme="majorBidi"/>
          <w:kern w:val="0"/>
          <w:sz w:val="24"/>
          <w:szCs w:val="24"/>
          <w14:ligatures w14:val="none"/>
        </w:rPr>
        <w:t xml:space="preserve"> item </w:t>
      </w:r>
      <w:proofErr w:type="spellStart"/>
      <w:r w:rsidRPr="000064CE">
        <w:rPr>
          <w:rFonts w:asciiTheme="majorBidi" w:eastAsia="Times New Roman" w:hAnsiTheme="majorBidi" w:cstheme="majorBidi"/>
          <w:kern w:val="0"/>
          <w:sz w:val="24"/>
          <w:szCs w:val="24"/>
          <w14:ligatures w14:val="none"/>
        </w:rPr>
        <w:t>ke</w:t>
      </w:r>
      <w:proofErr w:type="spellEnd"/>
      <w:r w:rsidRPr="000064CE">
        <w:rPr>
          <w:rFonts w:asciiTheme="majorBidi" w:eastAsia="Times New Roman" w:hAnsiTheme="majorBidi" w:cstheme="majorBidi"/>
          <w:kern w:val="0"/>
          <w:sz w:val="24"/>
          <w:szCs w:val="24"/>
          <w14:ligatures w14:val="none"/>
        </w:rPr>
        <w:t xml:space="preserve"> daftar </w:t>
      </w:r>
      <w:proofErr w:type="spellStart"/>
      <w:r w:rsidRPr="000064CE">
        <w:rPr>
          <w:rFonts w:asciiTheme="majorBidi" w:eastAsia="Times New Roman" w:hAnsiTheme="majorBidi" w:cstheme="majorBidi"/>
          <w:kern w:val="0"/>
          <w:sz w:val="24"/>
          <w:szCs w:val="24"/>
          <w14:ligatures w14:val="none"/>
        </w:rPr>
        <w:t>belanja</w:t>
      </w:r>
      <w:proofErr w:type="spellEnd"/>
      <w:r w:rsidRPr="000064CE">
        <w:rPr>
          <w:rFonts w:asciiTheme="majorBidi" w:eastAsia="Times New Roman" w:hAnsiTheme="majorBidi" w:cstheme="majorBidi"/>
          <w:kern w:val="0"/>
          <w:sz w:val="24"/>
          <w:szCs w:val="24"/>
          <w14:ligatures w14:val="none"/>
        </w:rPr>
        <w:t>.</w:t>
      </w:r>
    </w:p>
    <w:p w14:paraId="751A629B" w14:textId="77777777" w:rsidR="00185759" w:rsidRPr="000064CE" w:rsidRDefault="00185759" w:rsidP="000B0237">
      <w:pPr>
        <w:pStyle w:val="ListParagraph"/>
        <w:numPr>
          <w:ilvl w:val="0"/>
          <w:numId w:val="20"/>
        </w:numPr>
        <w:spacing w:before="100" w:beforeAutospacing="1" w:after="100" w:afterAutospacing="1" w:line="240" w:lineRule="auto"/>
        <w:rPr>
          <w:rFonts w:asciiTheme="majorBidi" w:eastAsia="Times New Roman" w:hAnsiTheme="majorBidi" w:cstheme="majorBidi"/>
          <w:kern w:val="0"/>
          <w:sz w:val="24"/>
          <w:szCs w:val="24"/>
          <w14:ligatures w14:val="none"/>
        </w:rPr>
      </w:pPr>
      <w:proofErr w:type="spellStart"/>
      <w:r w:rsidRPr="000064CE">
        <w:rPr>
          <w:rFonts w:asciiTheme="majorBidi" w:eastAsia="Times New Roman" w:hAnsiTheme="majorBidi" w:cstheme="majorBidi"/>
          <w:kern w:val="0"/>
          <w:sz w:val="24"/>
          <w:szCs w:val="24"/>
          <w14:ligatures w14:val="none"/>
        </w:rPr>
        <w:t>daftar_</w:t>
      </w:r>
      <w:proofErr w:type="gramStart"/>
      <w:r w:rsidRPr="000064CE">
        <w:rPr>
          <w:rFonts w:asciiTheme="majorBidi" w:eastAsia="Times New Roman" w:hAnsiTheme="majorBidi" w:cstheme="majorBidi"/>
          <w:kern w:val="0"/>
          <w:sz w:val="24"/>
          <w:szCs w:val="24"/>
          <w14:ligatures w14:val="none"/>
        </w:rPr>
        <w:t>belanja.remove</w:t>
      </w:r>
      <w:proofErr w:type="spellEnd"/>
      <w:proofErr w:type="gramEnd"/>
      <w:r w:rsidRPr="000064CE">
        <w:rPr>
          <w:rFonts w:asciiTheme="majorBidi" w:eastAsia="Times New Roman" w:hAnsiTheme="majorBidi" w:cstheme="majorBidi"/>
          <w:kern w:val="0"/>
          <w:sz w:val="24"/>
          <w:szCs w:val="24"/>
          <w14:ligatures w14:val="none"/>
        </w:rPr>
        <w:t xml:space="preserve">(item) </w:t>
      </w:r>
      <w:proofErr w:type="spellStart"/>
      <w:r w:rsidRPr="000064CE">
        <w:rPr>
          <w:rFonts w:asciiTheme="majorBidi" w:eastAsia="Times New Roman" w:hAnsiTheme="majorBidi" w:cstheme="majorBidi"/>
          <w:kern w:val="0"/>
          <w:sz w:val="24"/>
          <w:szCs w:val="24"/>
          <w14:ligatures w14:val="none"/>
        </w:rPr>
        <w:t>menghapus</w:t>
      </w:r>
      <w:proofErr w:type="spellEnd"/>
      <w:r w:rsidRPr="000064CE">
        <w:rPr>
          <w:rFonts w:asciiTheme="majorBidi" w:eastAsia="Times New Roman" w:hAnsiTheme="majorBidi" w:cstheme="majorBidi"/>
          <w:kern w:val="0"/>
          <w:sz w:val="24"/>
          <w:szCs w:val="24"/>
          <w14:ligatures w14:val="none"/>
        </w:rPr>
        <w:t xml:space="preserve"> item </w:t>
      </w:r>
      <w:proofErr w:type="spellStart"/>
      <w:r w:rsidRPr="000064CE">
        <w:rPr>
          <w:rFonts w:asciiTheme="majorBidi" w:eastAsia="Times New Roman" w:hAnsiTheme="majorBidi" w:cstheme="majorBidi"/>
          <w:kern w:val="0"/>
          <w:sz w:val="24"/>
          <w:szCs w:val="24"/>
          <w14:ligatures w14:val="none"/>
        </w:rPr>
        <w:t>dari</w:t>
      </w:r>
      <w:proofErr w:type="spellEnd"/>
      <w:r w:rsidRPr="000064CE">
        <w:rPr>
          <w:rFonts w:asciiTheme="majorBidi" w:eastAsia="Times New Roman" w:hAnsiTheme="majorBidi" w:cstheme="majorBidi"/>
          <w:kern w:val="0"/>
          <w:sz w:val="24"/>
          <w:szCs w:val="24"/>
          <w14:ligatures w14:val="none"/>
        </w:rPr>
        <w:t xml:space="preserve"> daftar </w:t>
      </w:r>
      <w:proofErr w:type="spellStart"/>
      <w:r w:rsidRPr="000064CE">
        <w:rPr>
          <w:rFonts w:asciiTheme="majorBidi" w:eastAsia="Times New Roman" w:hAnsiTheme="majorBidi" w:cstheme="majorBidi"/>
          <w:kern w:val="0"/>
          <w:sz w:val="24"/>
          <w:szCs w:val="24"/>
          <w14:ligatures w14:val="none"/>
        </w:rPr>
        <w:t>belanja</w:t>
      </w:r>
      <w:proofErr w:type="spellEnd"/>
      <w:r w:rsidRPr="000064CE">
        <w:rPr>
          <w:rFonts w:asciiTheme="majorBidi" w:eastAsia="Times New Roman" w:hAnsiTheme="majorBidi" w:cstheme="majorBidi"/>
          <w:kern w:val="0"/>
          <w:sz w:val="24"/>
          <w:szCs w:val="24"/>
          <w14:ligatures w14:val="none"/>
        </w:rPr>
        <w:t>.</w:t>
      </w:r>
    </w:p>
    <w:p w14:paraId="2B227863" w14:textId="5BB9D77E" w:rsidR="000064CE" w:rsidRDefault="00185759" w:rsidP="000B0237">
      <w:pPr>
        <w:pStyle w:val="ListParagraph"/>
        <w:numPr>
          <w:ilvl w:val="0"/>
          <w:numId w:val="20"/>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0064CE">
        <w:rPr>
          <w:rFonts w:asciiTheme="majorBidi" w:eastAsia="Times New Roman" w:hAnsiTheme="majorBidi" w:cstheme="majorBidi"/>
          <w:kern w:val="0"/>
          <w:sz w:val="24"/>
          <w:szCs w:val="24"/>
          <w14:ligatures w14:val="none"/>
        </w:rPr>
        <w:t xml:space="preserve">for </w:t>
      </w:r>
      <w:proofErr w:type="spellStart"/>
      <w:r w:rsidRPr="000064CE">
        <w:rPr>
          <w:rFonts w:asciiTheme="majorBidi" w:eastAsia="Times New Roman" w:hAnsiTheme="majorBidi" w:cstheme="majorBidi"/>
          <w:kern w:val="0"/>
          <w:sz w:val="24"/>
          <w:szCs w:val="24"/>
          <w14:ligatures w14:val="none"/>
        </w:rPr>
        <w:t>i</w:t>
      </w:r>
      <w:proofErr w:type="spellEnd"/>
      <w:r w:rsidRPr="000064CE">
        <w:rPr>
          <w:rFonts w:asciiTheme="majorBidi" w:eastAsia="Times New Roman" w:hAnsiTheme="majorBidi" w:cstheme="majorBidi"/>
          <w:kern w:val="0"/>
          <w:sz w:val="24"/>
          <w:szCs w:val="24"/>
          <w14:ligatures w14:val="none"/>
        </w:rPr>
        <w:t xml:space="preserve">, item in </w:t>
      </w:r>
      <w:proofErr w:type="gramStart"/>
      <w:r w:rsidRPr="000064CE">
        <w:rPr>
          <w:rFonts w:asciiTheme="majorBidi" w:eastAsia="Times New Roman" w:hAnsiTheme="majorBidi" w:cstheme="majorBidi"/>
          <w:kern w:val="0"/>
          <w:sz w:val="24"/>
          <w:szCs w:val="24"/>
          <w14:ligatures w14:val="none"/>
        </w:rPr>
        <w:t>enumerate(</w:t>
      </w:r>
      <w:proofErr w:type="spellStart"/>
      <w:proofErr w:type="gramEnd"/>
      <w:r w:rsidRPr="000064CE">
        <w:rPr>
          <w:rFonts w:asciiTheme="majorBidi" w:eastAsia="Times New Roman" w:hAnsiTheme="majorBidi" w:cstheme="majorBidi"/>
          <w:kern w:val="0"/>
          <w:sz w:val="24"/>
          <w:szCs w:val="24"/>
          <w14:ligatures w14:val="none"/>
        </w:rPr>
        <w:t>daftar_belanja</w:t>
      </w:r>
      <w:proofErr w:type="spellEnd"/>
      <w:r w:rsidRPr="000064CE">
        <w:rPr>
          <w:rFonts w:asciiTheme="majorBidi" w:eastAsia="Times New Roman" w:hAnsiTheme="majorBidi" w:cstheme="majorBidi"/>
          <w:kern w:val="0"/>
          <w:sz w:val="24"/>
          <w:szCs w:val="24"/>
          <w14:ligatures w14:val="none"/>
        </w:rPr>
        <w:t xml:space="preserve">, 1): </w:t>
      </w:r>
      <w:proofErr w:type="spellStart"/>
      <w:r w:rsidRPr="000064CE">
        <w:rPr>
          <w:rFonts w:asciiTheme="majorBidi" w:eastAsia="Times New Roman" w:hAnsiTheme="majorBidi" w:cstheme="majorBidi"/>
          <w:kern w:val="0"/>
          <w:sz w:val="24"/>
          <w:szCs w:val="24"/>
          <w14:ligatures w14:val="none"/>
        </w:rPr>
        <w:t>digunakan</w:t>
      </w:r>
      <w:proofErr w:type="spellEnd"/>
      <w:r w:rsidRPr="000064CE">
        <w:rPr>
          <w:rFonts w:asciiTheme="majorBidi" w:eastAsia="Times New Roman" w:hAnsiTheme="majorBidi" w:cstheme="majorBidi"/>
          <w:kern w:val="0"/>
          <w:sz w:val="24"/>
          <w:szCs w:val="24"/>
          <w14:ligatures w14:val="none"/>
        </w:rPr>
        <w:t xml:space="preserve"> </w:t>
      </w:r>
      <w:proofErr w:type="spellStart"/>
      <w:r w:rsidRPr="000064CE">
        <w:rPr>
          <w:rFonts w:asciiTheme="majorBidi" w:eastAsia="Times New Roman" w:hAnsiTheme="majorBidi" w:cstheme="majorBidi"/>
          <w:kern w:val="0"/>
          <w:sz w:val="24"/>
          <w:szCs w:val="24"/>
          <w14:ligatures w14:val="none"/>
        </w:rPr>
        <w:t>untuk</w:t>
      </w:r>
      <w:proofErr w:type="spellEnd"/>
      <w:r w:rsidRPr="000064CE">
        <w:rPr>
          <w:rFonts w:asciiTheme="majorBidi" w:eastAsia="Times New Roman" w:hAnsiTheme="majorBidi" w:cstheme="majorBidi"/>
          <w:kern w:val="0"/>
          <w:sz w:val="24"/>
          <w:szCs w:val="24"/>
          <w14:ligatures w14:val="none"/>
        </w:rPr>
        <w:t xml:space="preserve"> </w:t>
      </w:r>
      <w:proofErr w:type="spellStart"/>
      <w:r w:rsidRPr="000064CE">
        <w:rPr>
          <w:rFonts w:asciiTheme="majorBidi" w:eastAsia="Times New Roman" w:hAnsiTheme="majorBidi" w:cstheme="majorBidi"/>
          <w:kern w:val="0"/>
          <w:sz w:val="24"/>
          <w:szCs w:val="24"/>
          <w14:ligatures w14:val="none"/>
        </w:rPr>
        <w:t>menampilkan</w:t>
      </w:r>
      <w:proofErr w:type="spellEnd"/>
      <w:r w:rsidRPr="000064CE">
        <w:rPr>
          <w:rFonts w:asciiTheme="majorBidi" w:eastAsia="Times New Roman" w:hAnsiTheme="majorBidi" w:cstheme="majorBidi"/>
          <w:kern w:val="0"/>
          <w:sz w:val="24"/>
          <w:szCs w:val="24"/>
          <w14:ligatures w14:val="none"/>
        </w:rPr>
        <w:t xml:space="preserve"> </w:t>
      </w:r>
      <w:proofErr w:type="spellStart"/>
      <w:r w:rsidRPr="000064CE">
        <w:rPr>
          <w:rFonts w:asciiTheme="majorBidi" w:eastAsia="Times New Roman" w:hAnsiTheme="majorBidi" w:cstheme="majorBidi"/>
          <w:kern w:val="0"/>
          <w:sz w:val="24"/>
          <w:szCs w:val="24"/>
          <w14:ligatures w14:val="none"/>
        </w:rPr>
        <w:t>semua</w:t>
      </w:r>
      <w:proofErr w:type="spellEnd"/>
      <w:r w:rsidRPr="000064CE">
        <w:rPr>
          <w:rFonts w:asciiTheme="majorBidi" w:eastAsia="Times New Roman" w:hAnsiTheme="majorBidi" w:cstheme="majorBidi"/>
          <w:kern w:val="0"/>
          <w:sz w:val="24"/>
          <w:szCs w:val="24"/>
          <w14:ligatures w14:val="none"/>
        </w:rPr>
        <w:t xml:space="preserve"> item </w:t>
      </w:r>
      <w:proofErr w:type="spellStart"/>
      <w:r w:rsidRPr="000064CE">
        <w:rPr>
          <w:rFonts w:asciiTheme="majorBidi" w:eastAsia="Times New Roman" w:hAnsiTheme="majorBidi" w:cstheme="majorBidi"/>
          <w:kern w:val="0"/>
          <w:sz w:val="24"/>
          <w:szCs w:val="24"/>
          <w14:ligatures w14:val="none"/>
        </w:rPr>
        <w:t>dalam</w:t>
      </w:r>
      <w:proofErr w:type="spellEnd"/>
      <w:r w:rsidRPr="000064CE">
        <w:rPr>
          <w:rFonts w:asciiTheme="majorBidi" w:eastAsia="Times New Roman" w:hAnsiTheme="majorBidi" w:cstheme="majorBidi"/>
          <w:kern w:val="0"/>
          <w:sz w:val="24"/>
          <w:szCs w:val="24"/>
          <w14:ligatures w14:val="none"/>
        </w:rPr>
        <w:t xml:space="preserve"> daftar.</w:t>
      </w:r>
    </w:p>
    <w:p w14:paraId="038CF0EB" w14:textId="77777777" w:rsidR="00C81490" w:rsidRPr="00C81490" w:rsidRDefault="00C81490" w:rsidP="00C81490">
      <w:pPr>
        <w:pStyle w:val="ListParagraph"/>
        <w:spacing w:before="100" w:beforeAutospacing="1" w:after="100" w:afterAutospacing="1" w:line="240" w:lineRule="auto"/>
        <w:ind w:left="1440"/>
        <w:rPr>
          <w:rFonts w:asciiTheme="majorBidi" w:eastAsia="Times New Roman" w:hAnsiTheme="majorBidi" w:cstheme="majorBidi"/>
          <w:kern w:val="0"/>
          <w:sz w:val="24"/>
          <w:szCs w:val="24"/>
          <w14:ligatures w14:val="none"/>
        </w:rPr>
      </w:pPr>
    </w:p>
    <w:p w14:paraId="13F7A1C0" w14:textId="00B9D56A" w:rsidR="00C81490" w:rsidRPr="00C81490" w:rsidRDefault="00185759" w:rsidP="000B0237">
      <w:pPr>
        <w:pStyle w:val="ListParagraph"/>
        <w:numPr>
          <w:ilvl w:val="2"/>
          <w:numId w:val="7"/>
        </w:numPr>
        <w:spacing w:before="100" w:beforeAutospacing="1" w:after="100" w:afterAutospacing="1" w:line="240" w:lineRule="auto"/>
        <w:rPr>
          <w:rStyle w:val="Strong"/>
          <w:rFonts w:asciiTheme="majorBidi" w:eastAsia="Times New Roman" w:hAnsiTheme="majorBidi" w:cstheme="majorBidi"/>
          <w:b w:val="0"/>
          <w:bCs w:val="0"/>
          <w:kern w:val="0"/>
          <w:sz w:val="24"/>
          <w:szCs w:val="24"/>
          <w14:ligatures w14:val="none"/>
        </w:rPr>
      </w:pPr>
      <w:r w:rsidRPr="00C81490">
        <w:rPr>
          <w:rStyle w:val="Strong"/>
          <w:rFonts w:asciiTheme="majorBidi" w:hAnsiTheme="majorBidi" w:cstheme="majorBidi"/>
          <w:sz w:val="24"/>
          <w:szCs w:val="24"/>
        </w:rPr>
        <w:t xml:space="preserve">Input </w:t>
      </w:r>
      <w:proofErr w:type="spellStart"/>
      <w:r w:rsidRPr="00C81490">
        <w:rPr>
          <w:rStyle w:val="Strong"/>
          <w:rFonts w:asciiTheme="majorBidi" w:hAnsiTheme="majorBidi" w:cstheme="majorBidi"/>
          <w:sz w:val="24"/>
          <w:szCs w:val="24"/>
        </w:rPr>
        <w:t>dari</w:t>
      </w:r>
      <w:proofErr w:type="spellEnd"/>
      <w:r w:rsidRPr="00C81490">
        <w:rPr>
          <w:rStyle w:val="Strong"/>
          <w:rFonts w:asciiTheme="majorBidi" w:hAnsiTheme="majorBidi" w:cstheme="majorBidi"/>
          <w:sz w:val="24"/>
          <w:szCs w:val="24"/>
        </w:rPr>
        <w:t xml:space="preserve"> User</w:t>
      </w:r>
    </w:p>
    <w:p w14:paraId="743CF4E2" w14:textId="77777777" w:rsidR="00C81490" w:rsidRPr="00C81490" w:rsidRDefault="00C81490" w:rsidP="00C81490">
      <w:pPr>
        <w:pStyle w:val="ListParagraph"/>
        <w:spacing w:before="100" w:beforeAutospacing="1" w:after="100" w:afterAutospacing="1" w:line="240" w:lineRule="auto"/>
        <w:ind w:left="1080"/>
        <w:rPr>
          <w:rStyle w:val="Strong"/>
          <w:rFonts w:asciiTheme="majorBidi" w:eastAsia="Times New Roman" w:hAnsiTheme="majorBidi" w:cstheme="majorBidi"/>
          <w:b w:val="0"/>
          <w:bCs w:val="0"/>
          <w:kern w:val="0"/>
          <w:sz w:val="24"/>
          <w:szCs w:val="24"/>
          <w14:ligatures w14:val="none"/>
        </w:rPr>
      </w:pPr>
    </w:p>
    <w:p w14:paraId="3710399A" w14:textId="5BC0F158" w:rsidR="00E860DB" w:rsidRPr="00C81490" w:rsidRDefault="00185759" w:rsidP="00C81490">
      <w:pPr>
        <w:pStyle w:val="ListParagraph"/>
        <w:spacing w:before="100" w:beforeAutospacing="1" w:after="100" w:afterAutospacing="1" w:line="240" w:lineRule="auto"/>
        <w:ind w:left="1080" w:firstLine="360"/>
        <w:rPr>
          <w:rFonts w:asciiTheme="majorBidi" w:eastAsia="Times New Roman" w:hAnsiTheme="majorBidi" w:cstheme="majorBidi"/>
          <w:kern w:val="0"/>
          <w:sz w:val="24"/>
          <w:szCs w:val="24"/>
          <w14:ligatures w14:val="none"/>
        </w:rPr>
      </w:pPr>
      <w:r w:rsidRPr="00C81490">
        <w:rPr>
          <w:rFonts w:asciiTheme="majorBidi" w:hAnsiTheme="majorBidi" w:cstheme="majorBidi"/>
          <w:sz w:val="24"/>
          <w:szCs w:val="24"/>
        </w:rPr>
        <w:t xml:space="preserve">Program </w:t>
      </w:r>
      <w:proofErr w:type="spellStart"/>
      <w:r w:rsidRPr="00C81490">
        <w:rPr>
          <w:rFonts w:asciiTheme="majorBidi" w:hAnsiTheme="majorBidi" w:cstheme="majorBidi"/>
          <w:sz w:val="24"/>
          <w:szCs w:val="24"/>
        </w:rPr>
        <w:t>menerima</w:t>
      </w:r>
      <w:proofErr w:type="spellEnd"/>
      <w:r w:rsidRPr="00C81490">
        <w:rPr>
          <w:rFonts w:asciiTheme="majorBidi" w:hAnsiTheme="majorBidi" w:cstheme="majorBidi"/>
          <w:sz w:val="24"/>
          <w:szCs w:val="24"/>
        </w:rPr>
        <w:t xml:space="preserve"> input </w:t>
      </w:r>
      <w:proofErr w:type="spellStart"/>
      <w:r w:rsidRPr="00C81490">
        <w:rPr>
          <w:rFonts w:asciiTheme="majorBidi" w:hAnsiTheme="majorBidi" w:cstheme="majorBidi"/>
          <w:sz w:val="24"/>
          <w:szCs w:val="24"/>
        </w:rPr>
        <w:t>dari</w:t>
      </w:r>
      <w:proofErr w:type="spellEnd"/>
      <w:r w:rsidRPr="00C81490">
        <w:rPr>
          <w:rFonts w:asciiTheme="majorBidi" w:hAnsiTheme="majorBidi" w:cstheme="majorBidi"/>
          <w:sz w:val="24"/>
          <w:szCs w:val="24"/>
        </w:rPr>
        <w:t xml:space="preserve"> </w:t>
      </w:r>
      <w:proofErr w:type="spellStart"/>
      <w:r w:rsidRPr="00C81490">
        <w:rPr>
          <w:rFonts w:asciiTheme="majorBidi" w:hAnsiTheme="majorBidi" w:cstheme="majorBidi"/>
          <w:sz w:val="24"/>
          <w:szCs w:val="24"/>
        </w:rPr>
        <w:t>pengguna</w:t>
      </w:r>
      <w:proofErr w:type="spellEnd"/>
      <w:r w:rsidRPr="00C81490">
        <w:rPr>
          <w:rFonts w:asciiTheme="majorBidi" w:hAnsiTheme="majorBidi" w:cstheme="majorBidi"/>
          <w:sz w:val="24"/>
          <w:szCs w:val="24"/>
        </w:rPr>
        <w:t xml:space="preserve"> </w:t>
      </w:r>
      <w:proofErr w:type="spellStart"/>
      <w:r w:rsidRPr="00C81490">
        <w:rPr>
          <w:rFonts w:asciiTheme="majorBidi" w:hAnsiTheme="majorBidi" w:cstheme="majorBidi"/>
          <w:sz w:val="24"/>
          <w:szCs w:val="24"/>
        </w:rPr>
        <w:t>menggunakan</w:t>
      </w:r>
      <w:proofErr w:type="spellEnd"/>
      <w:r w:rsidRPr="00C81490">
        <w:rPr>
          <w:rFonts w:asciiTheme="majorBidi" w:hAnsiTheme="majorBidi" w:cstheme="majorBidi"/>
          <w:sz w:val="24"/>
          <w:szCs w:val="24"/>
        </w:rPr>
        <w:t xml:space="preserve"> </w:t>
      </w:r>
      <w:proofErr w:type="spellStart"/>
      <w:r w:rsidRPr="00C81490">
        <w:rPr>
          <w:rFonts w:asciiTheme="majorBidi" w:hAnsiTheme="majorBidi" w:cstheme="majorBidi"/>
          <w:sz w:val="24"/>
          <w:szCs w:val="24"/>
        </w:rPr>
        <w:t>fungsi</w:t>
      </w:r>
      <w:proofErr w:type="spellEnd"/>
      <w:r w:rsidRPr="00C81490">
        <w:rPr>
          <w:rFonts w:asciiTheme="majorBidi" w:hAnsiTheme="majorBidi" w:cstheme="majorBidi"/>
          <w:sz w:val="24"/>
          <w:szCs w:val="24"/>
        </w:rPr>
        <w:t xml:space="preserve"> </w:t>
      </w:r>
      <w:proofErr w:type="gramStart"/>
      <w:r w:rsidRPr="00C81490">
        <w:rPr>
          <w:rStyle w:val="HTMLCode"/>
          <w:rFonts w:asciiTheme="majorBidi" w:eastAsiaTheme="majorEastAsia" w:hAnsiTheme="majorBidi" w:cstheme="majorBidi"/>
          <w:sz w:val="24"/>
          <w:szCs w:val="24"/>
        </w:rPr>
        <w:t>input(</w:t>
      </w:r>
      <w:proofErr w:type="gramEnd"/>
      <w:r w:rsidRPr="00C81490">
        <w:rPr>
          <w:rStyle w:val="HTMLCode"/>
          <w:rFonts w:asciiTheme="majorBidi" w:eastAsiaTheme="majorEastAsia" w:hAnsiTheme="majorBidi" w:cstheme="majorBidi"/>
          <w:sz w:val="24"/>
          <w:szCs w:val="24"/>
        </w:rPr>
        <w:t>)</w:t>
      </w:r>
      <w:r w:rsidRPr="00C81490">
        <w:rPr>
          <w:rFonts w:asciiTheme="majorBidi" w:hAnsiTheme="majorBidi" w:cstheme="majorBidi"/>
          <w:sz w:val="24"/>
          <w:szCs w:val="24"/>
        </w:rPr>
        <w:t>.</w:t>
      </w:r>
    </w:p>
    <w:p w14:paraId="699A6E92" w14:textId="5D195EF7" w:rsidR="00185759" w:rsidRPr="00C81490" w:rsidRDefault="00185759" w:rsidP="000B0237">
      <w:pPr>
        <w:pStyle w:val="NormalWeb"/>
        <w:numPr>
          <w:ilvl w:val="0"/>
          <w:numId w:val="21"/>
        </w:numPr>
        <w:rPr>
          <w:rStyle w:val="Strong"/>
          <w:rFonts w:asciiTheme="majorBidi" w:eastAsiaTheme="majorEastAsia" w:hAnsiTheme="majorBidi" w:cstheme="majorBidi"/>
          <w:b w:val="0"/>
          <w:bCs w:val="0"/>
        </w:rPr>
      </w:pPr>
      <w:proofErr w:type="spellStart"/>
      <w:r w:rsidRPr="00C81490">
        <w:rPr>
          <w:rStyle w:val="Strong"/>
          <w:rFonts w:asciiTheme="majorBidi" w:eastAsiaTheme="majorEastAsia" w:hAnsiTheme="majorBidi" w:cstheme="majorBidi"/>
          <w:b w:val="0"/>
          <w:bCs w:val="0"/>
        </w:rPr>
        <w:t>Contoh</w:t>
      </w:r>
      <w:proofErr w:type="spellEnd"/>
      <w:r w:rsidRPr="00C81490">
        <w:rPr>
          <w:rStyle w:val="Strong"/>
          <w:rFonts w:asciiTheme="majorBidi" w:eastAsiaTheme="majorEastAsia" w:hAnsiTheme="majorBidi" w:cstheme="majorBidi"/>
          <w:b w:val="0"/>
          <w:bCs w:val="0"/>
        </w:rPr>
        <w:t xml:space="preserve"> input </w:t>
      </w:r>
      <w:proofErr w:type="spellStart"/>
      <w:r w:rsidRPr="00C81490">
        <w:rPr>
          <w:rStyle w:val="Strong"/>
          <w:rFonts w:asciiTheme="majorBidi" w:eastAsiaTheme="majorEastAsia" w:hAnsiTheme="majorBidi" w:cstheme="majorBidi"/>
          <w:b w:val="0"/>
          <w:bCs w:val="0"/>
        </w:rPr>
        <w:t>dalam</w:t>
      </w:r>
      <w:proofErr w:type="spellEnd"/>
      <w:r w:rsidRPr="00C81490">
        <w:rPr>
          <w:rStyle w:val="Strong"/>
          <w:rFonts w:asciiTheme="majorBidi" w:eastAsiaTheme="majorEastAsia" w:hAnsiTheme="majorBidi" w:cstheme="majorBidi"/>
          <w:b w:val="0"/>
          <w:bCs w:val="0"/>
        </w:rPr>
        <w:t xml:space="preserve"> program:</w:t>
      </w:r>
    </w:p>
    <w:p w14:paraId="0B1621CE" w14:textId="5E52C176" w:rsidR="00C81490" w:rsidRPr="00C9249A" w:rsidRDefault="00185759" w:rsidP="00C81490">
      <w:pPr>
        <w:pStyle w:val="NormalWeb"/>
        <w:ind w:left="360" w:firstLine="720"/>
      </w:pPr>
      <w:r w:rsidRPr="009C3371">
        <w:rPr>
          <w:noProof/>
          <w14:ligatures w14:val="standardContextual"/>
        </w:rPr>
        <w:drawing>
          <wp:inline distT="0" distB="0" distL="0" distR="0" wp14:anchorId="76DE3626" wp14:editId="48CD5447">
            <wp:extent cx="2476846" cy="42868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7).png"/>
                    <pic:cNvPicPr/>
                  </pic:nvPicPr>
                  <pic:blipFill>
                    <a:blip r:embed="rId19">
                      <a:extLst>
                        <a:ext uri="{28A0092B-C50C-407E-A947-70E740481C1C}">
                          <a14:useLocalDpi xmlns:a14="http://schemas.microsoft.com/office/drawing/2010/main" val="0"/>
                        </a:ext>
                      </a:extLst>
                    </a:blip>
                    <a:stretch>
                      <a:fillRect/>
                    </a:stretch>
                  </pic:blipFill>
                  <pic:spPr>
                    <a:xfrm>
                      <a:off x="0" y="0"/>
                      <a:ext cx="2476846" cy="428685"/>
                    </a:xfrm>
                    <a:prstGeom prst="rect">
                      <a:avLst/>
                    </a:prstGeom>
                  </pic:spPr>
                </pic:pic>
              </a:graphicData>
            </a:graphic>
          </wp:inline>
        </w:drawing>
      </w:r>
    </w:p>
    <w:p w14:paraId="5F2D1D39" w14:textId="0F1FD271" w:rsidR="00185759" w:rsidRPr="00C81490" w:rsidRDefault="00185759" w:rsidP="000B0237">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490">
        <w:rPr>
          <w:rFonts w:ascii="Times New Roman" w:eastAsia="Times New Roman" w:hAnsi="Times New Roman" w:cs="Times New Roman"/>
          <w:kern w:val="0"/>
          <w:sz w:val="24"/>
          <w:szCs w:val="24"/>
          <w14:ligatures w14:val="none"/>
        </w:rPr>
        <w:lastRenderedPageBreak/>
        <w:t xml:space="preserve">Input </w:t>
      </w:r>
      <w:proofErr w:type="spellStart"/>
      <w:r w:rsidRPr="00C81490">
        <w:rPr>
          <w:rFonts w:ascii="Times New Roman" w:eastAsia="Times New Roman" w:hAnsi="Times New Roman" w:cs="Times New Roman"/>
          <w:kern w:val="0"/>
          <w:sz w:val="24"/>
          <w:szCs w:val="24"/>
          <w14:ligatures w14:val="none"/>
        </w:rPr>
        <w:t>dalam</w:t>
      </w:r>
      <w:proofErr w:type="spellEnd"/>
      <w:r w:rsidRPr="00C81490">
        <w:rPr>
          <w:rFonts w:ascii="Times New Roman" w:eastAsia="Times New Roman" w:hAnsi="Times New Roman" w:cs="Times New Roman"/>
          <w:kern w:val="0"/>
          <w:sz w:val="24"/>
          <w:szCs w:val="24"/>
          <w14:ligatures w14:val="none"/>
        </w:rPr>
        <w:t xml:space="preserve"> </w:t>
      </w:r>
      <w:proofErr w:type="spellStart"/>
      <w:r w:rsidRPr="00C81490">
        <w:rPr>
          <w:rFonts w:ascii="Times New Roman" w:eastAsia="Times New Roman" w:hAnsi="Times New Roman" w:cs="Times New Roman"/>
          <w:kern w:val="0"/>
          <w:sz w:val="24"/>
          <w:szCs w:val="24"/>
          <w14:ligatures w14:val="none"/>
        </w:rPr>
        <w:t>tambah_</w:t>
      </w:r>
      <w:proofErr w:type="gramStart"/>
      <w:r w:rsidRPr="00C81490">
        <w:rPr>
          <w:rFonts w:ascii="Times New Roman" w:eastAsia="Times New Roman" w:hAnsi="Times New Roman" w:cs="Times New Roman"/>
          <w:kern w:val="0"/>
          <w:sz w:val="24"/>
          <w:szCs w:val="24"/>
          <w14:ligatures w14:val="none"/>
        </w:rPr>
        <w:t>item</w:t>
      </w:r>
      <w:proofErr w:type="spellEnd"/>
      <w:r w:rsidRPr="00C81490">
        <w:rPr>
          <w:rFonts w:ascii="Times New Roman" w:eastAsia="Times New Roman" w:hAnsi="Times New Roman" w:cs="Times New Roman"/>
          <w:kern w:val="0"/>
          <w:sz w:val="24"/>
          <w:szCs w:val="24"/>
          <w14:ligatures w14:val="none"/>
        </w:rPr>
        <w:t>(</w:t>
      </w:r>
      <w:proofErr w:type="gramEnd"/>
      <w:r w:rsidRPr="00C81490">
        <w:rPr>
          <w:rFonts w:ascii="Times New Roman" w:eastAsia="Times New Roman" w:hAnsi="Times New Roman" w:cs="Times New Roman"/>
          <w:kern w:val="0"/>
          <w:sz w:val="24"/>
          <w:szCs w:val="24"/>
          <w14:ligatures w14:val="none"/>
        </w:rPr>
        <w:t>):</w:t>
      </w:r>
    </w:p>
    <w:p w14:paraId="4BB1C17E" w14:textId="260CD224" w:rsidR="00185759" w:rsidRPr="009C3371" w:rsidRDefault="00185759" w:rsidP="00C81490">
      <w:pPr>
        <w:pStyle w:val="NormalWeb"/>
        <w:ind w:left="360" w:firstLine="720"/>
      </w:pPr>
      <w:r w:rsidRPr="009C3371">
        <w:rPr>
          <w:noProof/>
          <w14:ligatures w14:val="standardContextual"/>
        </w:rPr>
        <w:drawing>
          <wp:inline distT="0" distB="0" distL="0" distR="0" wp14:anchorId="610F7520" wp14:editId="14E59D99">
            <wp:extent cx="2981741" cy="60968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8).png"/>
                    <pic:cNvPicPr/>
                  </pic:nvPicPr>
                  <pic:blipFill>
                    <a:blip r:embed="rId20">
                      <a:extLst>
                        <a:ext uri="{28A0092B-C50C-407E-A947-70E740481C1C}">
                          <a14:useLocalDpi xmlns:a14="http://schemas.microsoft.com/office/drawing/2010/main" val="0"/>
                        </a:ext>
                      </a:extLst>
                    </a:blip>
                    <a:stretch>
                      <a:fillRect/>
                    </a:stretch>
                  </pic:blipFill>
                  <pic:spPr>
                    <a:xfrm>
                      <a:off x="0" y="0"/>
                      <a:ext cx="2981741" cy="609685"/>
                    </a:xfrm>
                    <a:prstGeom prst="rect">
                      <a:avLst/>
                    </a:prstGeom>
                  </pic:spPr>
                </pic:pic>
              </a:graphicData>
            </a:graphic>
          </wp:inline>
        </w:drawing>
      </w:r>
    </w:p>
    <w:p w14:paraId="70B72D3D" w14:textId="68C7B599" w:rsidR="00185759" w:rsidRPr="00C81490" w:rsidRDefault="00185759" w:rsidP="000B0237">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490">
        <w:rPr>
          <w:rFonts w:ascii="Times New Roman" w:eastAsia="Times New Roman" w:hAnsi="Times New Roman" w:cs="Times New Roman"/>
          <w:kern w:val="0"/>
          <w:sz w:val="24"/>
          <w:szCs w:val="24"/>
          <w14:ligatures w14:val="none"/>
        </w:rPr>
        <w:t xml:space="preserve">Input </w:t>
      </w:r>
      <w:proofErr w:type="spellStart"/>
      <w:r w:rsidRPr="00C81490">
        <w:rPr>
          <w:rFonts w:ascii="Times New Roman" w:eastAsia="Times New Roman" w:hAnsi="Times New Roman" w:cs="Times New Roman"/>
          <w:kern w:val="0"/>
          <w:sz w:val="24"/>
          <w:szCs w:val="24"/>
          <w14:ligatures w14:val="none"/>
        </w:rPr>
        <w:t>dalam</w:t>
      </w:r>
      <w:proofErr w:type="spellEnd"/>
      <w:r w:rsidRPr="00C81490">
        <w:rPr>
          <w:rFonts w:ascii="Times New Roman" w:eastAsia="Times New Roman" w:hAnsi="Times New Roman" w:cs="Times New Roman"/>
          <w:kern w:val="0"/>
          <w:sz w:val="24"/>
          <w:szCs w:val="24"/>
          <w14:ligatures w14:val="none"/>
        </w:rPr>
        <w:t xml:space="preserve"> </w:t>
      </w:r>
      <w:proofErr w:type="spellStart"/>
      <w:r w:rsidRPr="00C81490">
        <w:rPr>
          <w:rFonts w:ascii="Times New Roman" w:eastAsia="Times New Roman" w:hAnsi="Times New Roman" w:cs="Times New Roman"/>
          <w:kern w:val="0"/>
          <w:sz w:val="24"/>
          <w:szCs w:val="24"/>
          <w14:ligatures w14:val="none"/>
        </w:rPr>
        <w:t>hapus_</w:t>
      </w:r>
      <w:proofErr w:type="gramStart"/>
      <w:r w:rsidRPr="00C81490">
        <w:rPr>
          <w:rFonts w:ascii="Times New Roman" w:eastAsia="Times New Roman" w:hAnsi="Times New Roman" w:cs="Times New Roman"/>
          <w:kern w:val="0"/>
          <w:sz w:val="24"/>
          <w:szCs w:val="24"/>
          <w14:ligatures w14:val="none"/>
        </w:rPr>
        <w:t>item</w:t>
      </w:r>
      <w:proofErr w:type="spellEnd"/>
      <w:r w:rsidRPr="00C81490">
        <w:rPr>
          <w:rFonts w:ascii="Times New Roman" w:eastAsia="Times New Roman" w:hAnsi="Times New Roman" w:cs="Times New Roman"/>
          <w:kern w:val="0"/>
          <w:sz w:val="24"/>
          <w:szCs w:val="24"/>
          <w14:ligatures w14:val="none"/>
        </w:rPr>
        <w:t>(</w:t>
      </w:r>
      <w:proofErr w:type="gramEnd"/>
      <w:r w:rsidRPr="00C81490">
        <w:rPr>
          <w:rFonts w:ascii="Times New Roman" w:eastAsia="Times New Roman" w:hAnsi="Times New Roman" w:cs="Times New Roman"/>
          <w:kern w:val="0"/>
          <w:sz w:val="24"/>
          <w:szCs w:val="24"/>
          <w14:ligatures w14:val="none"/>
        </w:rPr>
        <w:t>):</w:t>
      </w:r>
    </w:p>
    <w:p w14:paraId="52B5C07F" w14:textId="579639D9" w:rsidR="00185759" w:rsidRPr="009C3371" w:rsidRDefault="00185759" w:rsidP="00C81490">
      <w:pPr>
        <w:pStyle w:val="NormalWeb"/>
        <w:ind w:left="360" w:firstLine="720"/>
      </w:pPr>
      <w:r w:rsidRPr="009C3371">
        <w:rPr>
          <w:noProof/>
          <w14:ligatures w14:val="standardContextual"/>
        </w:rPr>
        <w:drawing>
          <wp:inline distT="0" distB="0" distL="0" distR="0" wp14:anchorId="2FC10691" wp14:editId="0DE14A76">
            <wp:extent cx="4277322" cy="7430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9).png"/>
                    <pic:cNvPicPr/>
                  </pic:nvPicPr>
                  <pic:blipFill>
                    <a:blip r:embed="rId21">
                      <a:extLst>
                        <a:ext uri="{28A0092B-C50C-407E-A947-70E740481C1C}">
                          <a14:useLocalDpi xmlns:a14="http://schemas.microsoft.com/office/drawing/2010/main" val="0"/>
                        </a:ext>
                      </a:extLst>
                    </a:blip>
                    <a:stretch>
                      <a:fillRect/>
                    </a:stretch>
                  </pic:blipFill>
                  <pic:spPr>
                    <a:xfrm>
                      <a:off x="0" y="0"/>
                      <a:ext cx="4277322" cy="743054"/>
                    </a:xfrm>
                    <a:prstGeom prst="rect">
                      <a:avLst/>
                    </a:prstGeom>
                  </pic:spPr>
                </pic:pic>
              </a:graphicData>
            </a:graphic>
          </wp:inline>
        </w:drawing>
      </w:r>
    </w:p>
    <w:p w14:paraId="6EE47443" w14:textId="3BCD2EC2" w:rsidR="00C81490" w:rsidRDefault="00185759" w:rsidP="00C81490">
      <w:pPr>
        <w:spacing w:before="100" w:beforeAutospacing="1" w:after="100" w:afterAutospacing="1" w:line="240" w:lineRule="auto"/>
        <w:ind w:left="360" w:firstLine="720"/>
        <w:rPr>
          <w:rFonts w:ascii="Times New Roman" w:eastAsia="Times New Roman" w:hAnsi="Times New Roman" w:cs="Times New Roman"/>
          <w:kern w:val="0"/>
          <w:sz w:val="24"/>
          <w:szCs w:val="24"/>
          <w14:ligatures w14:val="none"/>
        </w:rPr>
      </w:pPr>
      <w:proofErr w:type="spellStart"/>
      <w:r w:rsidRPr="009C3371">
        <w:rPr>
          <w:rFonts w:ascii="Times New Roman" w:eastAsia="Times New Roman" w:hAnsi="Times New Roman" w:cs="Times New Roman"/>
          <w:kern w:val="0"/>
          <w:sz w:val="24"/>
          <w:szCs w:val="24"/>
          <w14:ligatures w14:val="none"/>
        </w:rPr>
        <w:t>Penjelasan</w:t>
      </w:r>
      <w:proofErr w:type="spellEnd"/>
      <w:r w:rsidRPr="009C3371">
        <w:rPr>
          <w:rFonts w:ascii="Times New Roman" w:eastAsia="Times New Roman" w:hAnsi="Times New Roman" w:cs="Times New Roman"/>
          <w:kern w:val="0"/>
          <w:sz w:val="24"/>
          <w:szCs w:val="24"/>
          <w14:ligatures w14:val="none"/>
        </w:rPr>
        <w:t>:</w:t>
      </w:r>
    </w:p>
    <w:p w14:paraId="7C2A7B31" w14:textId="5A52C2F9" w:rsidR="00C81490" w:rsidRPr="00C81490" w:rsidRDefault="00C81490" w:rsidP="000B0237">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490">
        <w:rPr>
          <w:rFonts w:ascii="Times New Roman" w:eastAsia="Times New Roman" w:hAnsi="Times New Roman" w:cs="Times New Roman"/>
          <w:kern w:val="0"/>
          <w:sz w:val="24"/>
          <w:szCs w:val="24"/>
          <w14:ligatures w14:val="none"/>
        </w:rPr>
        <w:t xml:space="preserve">Program </w:t>
      </w:r>
      <w:proofErr w:type="spellStart"/>
      <w:r w:rsidRPr="00C81490">
        <w:rPr>
          <w:rFonts w:ascii="Times New Roman" w:eastAsia="Times New Roman" w:hAnsi="Times New Roman" w:cs="Times New Roman"/>
          <w:kern w:val="0"/>
          <w:sz w:val="24"/>
          <w:szCs w:val="24"/>
          <w14:ligatures w14:val="none"/>
        </w:rPr>
        <w:t>meminta</w:t>
      </w:r>
      <w:proofErr w:type="spellEnd"/>
      <w:r w:rsidRPr="00C81490">
        <w:rPr>
          <w:rFonts w:ascii="Times New Roman" w:eastAsia="Times New Roman" w:hAnsi="Times New Roman" w:cs="Times New Roman"/>
          <w:kern w:val="0"/>
          <w:sz w:val="24"/>
          <w:szCs w:val="24"/>
          <w14:ligatures w14:val="none"/>
        </w:rPr>
        <w:t xml:space="preserve"> </w:t>
      </w:r>
      <w:proofErr w:type="spellStart"/>
      <w:r w:rsidRPr="00C81490">
        <w:rPr>
          <w:rFonts w:ascii="Times New Roman" w:eastAsia="Times New Roman" w:hAnsi="Times New Roman" w:cs="Times New Roman"/>
          <w:kern w:val="0"/>
          <w:sz w:val="24"/>
          <w:szCs w:val="24"/>
          <w14:ligatures w14:val="none"/>
        </w:rPr>
        <w:t>pengguna</w:t>
      </w:r>
      <w:proofErr w:type="spellEnd"/>
      <w:r w:rsidRPr="00C81490">
        <w:rPr>
          <w:rFonts w:ascii="Times New Roman" w:eastAsia="Times New Roman" w:hAnsi="Times New Roman" w:cs="Times New Roman"/>
          <w:kern w:val="0"/>
          <w:sz w:val="24"/>
          <w:szCs w:val="24"/>
          <w14:ligatures w14:val="none"/>
        </w:rPr>
        <w:t xml:space="preserve"> </w:t>
      </w:r>
      <w:proofErr w:type="spellStart"/>
      <w:r w:rsidRPr="00C81490">
        <w:rPr>
          <w:rFonts w:ascii="Times New Roman" w:eastAsia="Times New Roman" w:hAnsi="Times New Roman" w:cs="Times New Roman"/>
          <w:kern w:val="0"/>
          <w:sz w:val="24"/>
          <w:szCs w:val="24"/>
          <w14:ligatures w14:val="none"/>
        </w:rPr>
        <w:t>memilih</w:t>
      </w:r>
      <w:proofErr w:type="spellEnd"/>
      <w:r w:rsidRPr="00C81490">
        <w:rPr>
          <w:rFonts w:ascii="Times New Roman" w:eastAsia="Times New Roman" w:hAnsi="Times New Roman" w:cs="Times New Roman"/>
          <w:kern w:val="0"/>
          <w:sz w:val="24"/>
          <w:szCs w:val="24"/>
          <w14:ligatures w14:val="none"/>
        </w:rPr>
        <w:t xml:space="preserve"> menu dan </w:t>
      </w:r>
      <w:proofErr w:type="spellStart"/>
      <w:r w:rsidRPr="00C81490">
        <w:rPr>
          <w:rFonts w:ascii="Times New Roman" w:eastAsia="Times New Roman" w:hAnsi="Times New Roman" w:cs="Times New Roman"/>
          <w:kern w:val="0"/>
          <w:sz w:val="24"/>
          <w:szCs w:val="24"/>
          <w14:ligatures w14:val="none"/>
        </w:rPr>
        <w:t>menyimpan</w:t>
      </w:r>
      <w:proofErr w:type="spellEnd"/>
      <w:r w:rsidRPr="00C81490">
        <w:rPr>
          <w:rFonts w:ascii="Times New Roman" w:eastAsia="Times New Roman" w:hAnsi="Times New Roman" w:cs="Times New Roman"/>
          <w:kern w:val="0"/>
          <w:sz w:val="24"/>
          <w:szCs w:val="24"/>
          <w14:ligatures w14:val="none"/>
        </w:rPr>
        <w:t xml:space="preserve"> input </w:t>
      </w:r>
      <w:proofErr w:type="spellStart"/>
      <w:r w:rsidRPr="00C81490">
        <w:rPr>
          <w:rFonts w:ascii="Times New Roman" w:eastAsia="Times New Roman" w:hAnsi="Times New Roman" w:cs="Times New Roman"/>
          <w:kern w:val="0"/>
          <w:sz w:val="24"/>
          <w:szCs w:val="24"/>
          <w14:ligatures w14:val="none"/>
        </w:rPr>
        <w:t>dalam</w:t>
      </w:r>
      <w:proofErr w:type="spellEnd"/>
      <w:r w:rsidRPr="00C81490">
        <w:rPr>
          <w:rFonts w:ascii="Times New Roman" w:eastAsia="Times New Roman" w:hAnsi="Times New Roman" w:cs="Times New Roman"/>
          <w:kern w:val="0"/>
          <w:sz w:val="24"/>
          <w:szCs w:val="24"/>
          <w14:ligatures w14:val="none"/>
        </w:rPr>
        <w:t xml:space="preserve"> </w:t>
      </w:r>
      <w:proofErr w:type="spellStart"/>
      <w:r w:rsidRPr="00C81490">
        <w:rPr>
          <w:rFonts w:ascii="Times New Roman" w:eastAsia="Times New Roman" w:hAnsi="Times New Roman" w:cs="Times New Roman"/>
          <w:kern w:val="0"/>
          <w:sz w:val="24"/>
          <w:szCs w:val="24"/>
          <w14:ligatures w14:val="none"/>
        </w:rPr>
        <w:t>variabel</w:t>
      </w:r>
      <w:proofErr w:type="spellEnd"/>
      <w:r w:rsidRPr="00C81490">
        <w:rPr>
          <w:rFonts w:ascii="Times New Roman" w:eastAsia="Times New Roman" w:hAnsi="Times New Roman" w:cs="Times New Roman"/>
          <w:kern w:val="0"/>
          <w:sz w:val="24"/>
          <w:szCs w:val="24"/>
          <w14:ligatures w14:val="none"/>
        </w:rPr>
        <w:t xml:space="preserve"> </w:t>
      </w:r>
      <w:proofErr w:type="spellStart"/>
      <w:r w:rsidRPr="00C81490">
        <w:rPr>
          <w:rFonts w:ascii="Times New Roman" w:eastAsia="Times New Roman" w:hAnsi="Times New Roman" w:cs="Times New Roman"/>
          <w:kern w:val="0"/>
          <w:sz w:val="24"/>
          <w:szCs w:val="24"/>
          <w14:ligatures w14:val="none"/>
        </w:rPr>
        <w:t>pilihan</w:t>
      </w:r>
      <w:proofErr w:type="spellEnd"/>
      <w:r w:rsidRPr="00C81490">
        <w:rPr>
          <w:rFonts w:ascii="Times New Roman" w:eastAsia="Times New Roman" w:hAnsi="Times New Roman" w:cs="Times New Roman"/>
          <w:kern w:val="0"/>
          <w:sz w:val="24"/>
          <w:szCs w:val="24"/>
          <w14:ligatures w14:val="none"/>
        </w:rPr>
        <w:t>.</w:t>
      </w:r>
    </w:p>
    <w:p w14:paraId="3E29A23A" w14:textId="3419053B" w:rsidR="00C81490" w:rsidRPr="00C81490" w:rsidRDefault="00C81490" w:rsidP="000B0237">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490">
        <w:rPr>
          <w:rFonts w:ascii="Times New Roman" w:eastAsia="Times New Roman" w:hAnsi="Times New Roman" w:cs="Times New Roman"/>
          <w:kern w:val="0"/>
          <w:sz w:val="24"/>
          <w:szCs w:val="24"/>
          <w14:ligatures w14:val="none"/>
        </w:rPr>
        <w:t xml:space="preserve">Program </w:t>
      </w:r>
      <w:proofErr w:type="spellStart"/>
      <w:r w:rsidRPr="00C81490">
        <w:rPr>
          <w:rFonts w:ascii="Times New Roman" w:eastAsia="Times New Roman" w:hAnsi="Times New Roman" w:cs="Times New Roman"/>
          <w:kern w:val="0"/>
          <w:sz w:val="24"/>
          <w:szCs w:val="24"/>
          <w14:ligatures w14:val="none"/>
        </w:rPr>
        <w:t>meminta</w:t>
      </w:r>
      <w:proofErr w:type="spellEnd"/>
      <w:r w:rsidRPr="00C81490">
        <w:rPr>
          <w:rFonts w:ascii="Times New Roman" w:eastAsia="Times New Roman" w:hAnsi="Times New Roman" w:cs="Times New Roman"/>
          <w:kern w:val="0"/>
          <w:sz w:val="24"/>
          <w:szCs w:val="24"/>
          <w14:ligatures w14:val="none"/>
        </w:rPr>
        <w:t xml:space="preserve"> </w:t>
      </w:r>
      <w:proofErr w:type="spellStart"/>
      <w:r w:rsidRPr="00C81490">
        <w:rPr>
          <w:rFonts w:ascii="Times New Roman" w:eastAsia="Times New Roman" w:hAnsi="Times New Roman" w:cs="Times New Roman"/>
          <w:kern w:val="0"/>
          <w:sz w:val="24"/>
          <w:szCs w:val="24"/>
          <w14:ligatures w14:val="none"/>
        </w:rPr>
        <w:t>pengguna</w:t>
      </w:r>
      <w:proofErr w:type="spellEnd"/>
      <w:r w:rsidRPr="00C81490">
        <w:rPr>
          <w:rFonts w:ascii="Times New Roman" w:eastAsia="Times New Roman" w:hAnsi="Times New Roman" w:cs="Times New Roman"/>
          <w:kern w:val="0"/>
          <w:sz w:val="24"/>
          <w:szCs w:val="24"/>
          <w14:ligatures w14:val="none"/>
        </w:rPr>
        <w:t xml:space="preserve"> </w:t>
      </w:r>
      <w:proofErr w:type="spellStart"/>
      <w:r w:rsidRPr="00C81490">
        <w:rPr>
          <w:rFonts w:ascii="Times New Roman" w:eastAsia="Times New Roman" w:hAnsi="Times New Roman" w:cs="Times New Roman"/>
          <w:kern w:val="0"/>
          <w:sz w:val="24"/>
          <w:szCs w:val="24"/>
          <w14:ligatures w14:val="none"/>
        </w:rPr>
        <w:t>memasukkan</w:t>
      </w:r>
      <w:proofErr w:type="spellEnd"/>
      <w:r w:rsidRPr="00C81490">
        <w:rPr>
          <w:rFonts w:ascii="Times New Roman" w:eastAsia="Times New Roman" w:hAnsi="Times New Roman" w:cs="Times New Roman"/>
          <w:kern w:val="0"/>
          <w:sz w:val="24"/>
          <w:szCs w:val="24"/>
          <w14:ligatures w14:val="none"/>
        </w:rPr>
        <w:t xml:space="preserve"> nama item yang </w:t>
      </w:r>
      <w:proofErr w:type="spellStart"/>
      <w:r w:rsidRPr="00C81490">
        <w:rPr>
          <w:rFonts w:ascii="Times New Roman" w:eastAsia="Times New Roman" w:hAnsi="Times New Roman" w:cs="Times New Roman"/>
          <w:kern w:val="0"/>
          <w:sz w:val="24"/>
          <w:szCs w:val="24"/>
          <w14:ligatures w14:val="none"/>
        </w:rPr>
        <w:t>ingin</w:t>
      </w:r>
      <w:proofErr w:type="spellEnd"/>
      <w:r w:rsidRPr="00C81490">
        <w:rPr>
          <w:rFonts w:ascii="Times New Roman" w:eastAsia="Times New Roman" w:hAnsi="Times New Roman" w:cs="Times New Roman"/>
          <w:kern w:val="0"/>
          <w:sz w:val="24"/>
          <w:szCs w:val="24"/>
          <w14:ligatures w14:val="none"/>
        </w:rPr>
        <w:t xml:space="preserve"> </w:t>
      </w:r>
      <w:proofErr w:type="spellStart"/>
      <w:r w:rsidRPr="00C81490">
        <w:rPr>
          <w:rFonts w:ascii="Times New Roman" w:eastAsia="Times New Roman" w:hAnsi="Times New Roman" w:cs="Times New Roman"/>
          <w:kern w:val="0"/>
          <w:sz w:val="24"/>
          <w:szCs w:val="24"/>
          <w14:ligatures w14:val="none"/>
        </w:rPr>
        <w:t>ditambahkan</w:t>
      </w:r>
      <w:proofErr w:type="spellEnd"/>
      <w:r w:rsidRPr="00C81490">
        <w:rPr>
          <w:rFonts w:ascii="Times New Roman" w:eastAsia="Times New Roman" w:hAnsi="Times New Roman" w:cs="Times New Roman"/>
          <w:kern w:val="0"/>
          <w:sz w:val="24"/>
          <w:szCs w:val="24"/>
          <w14:ligatures w14:val="none"/>
        </w:rPr>
        <w:t>.</w:t>
      </w:r>
    </w:p>
    <w:p w14:paraId="05C9299B" w14:textId="146DD6BF" w:rsidR="009E00BB" w:rsidRDefault="00185759" w:rsidP="000B0237">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490">
        <w:rPr>
          <w:rFonts w:ascii="Times New Roman" w:eastAsia="Times New Roman" w:hAnsi="Times New Roman" w:cs="Times New Roman"/>
          <w:kern w:val="0"/>
          <w:sz w:val="24"/>
          <w:szCs w:val="24"/>
          <w14:ligatures w14:val="none"/>
        </w:rPr>
        <w:t xml:space="preserve">Program </w:t>
      </w:r>
      <w:proofErr w:type="spellStart"/>
      <w:r w:rsidRPr="00C81490">
        <w:rPr>
          <w:rFonts w:ascii="Times New Roman" w:eastAsia="Times New Roman" w:hAnsi="Times New Roman" w:cs="Times New Roman"/>
          <w:kern w:val="0"/>
          <w:sz w:val="24"/>
          <w:szCs w:val="24"/>
          <w14:ligatures w14:val="none"/>
        </w:rPr>
        <w:t>meminta</w:t>
      </w:r>
      <w:proofErr w:type="spellEnd"/>
      <w:r w:rsidRPr="00C81490">
        <w:rPr>
          <w:rFonts w:ascii="Times New Roman" w:eastAsia="Times New Roman" w:hAnsi="Times New Roman" w:cs="Times New Roman"/>
          <w:kern w:val="0"/>
          <w:sz w:val="24"/>
          <w:szCs w:val="24"/>
          <w14:ligatures w14:val="none"/>
        </w:rPr>
        <w:t xml:space="preserve"> </w:t>
      </w:r>
      <w:proofErr w:type="spellStart"/>
      <w:r w:rsidRPr="00C81490">
        <w:rPr>
          <w:rFonts w:ascii="Times New Roman" w:eastAsia="Times New Roman" w:hAnsi="Times New Roman" w:cs="Times New Roman"/>
          <w:kern w:val="0"/>
          <w:sz w:val="24"/>
          <w:szCs w:val="24"/>
          <w14:ligatures w14:val="none"/>
        </w:rPr>
        <w:t>pengguna</w:t>
      </w:r>
      <w:proofErr w:type="spellEnd"/>
      <w:r w:rsidRPr="00C81490">
        <w:rPr>
          <w:rFonts w:ascii="Times New Roman" w:eastAsia="Times New Roman" w:hAnsi="Times New Roman" w:cs="Times New Roman"/>
          <w:kern w:val="0"/>
          <w:sz w:val="24"/>
          <w:szCs w:val="24"/>
          <w14:ligatures w14:val="none"/>
        </w:rPr>
        <w:t xml:space="preserve"> </w:t>
      </w:r>
      <w:proofErr w:type="spellStart"/>
      <w:r w:rsidRPr="00C81490">
        <w:rPr>
          <w:rFonts w:ascii="Times New Roman" w:eastAsia="Times New Roman" w:hAnsi="Times New Roman" w:cs="Times New Roman"/>
          <w:kern w:val="0"/>
          <w:sz w:val="24"/>
          <w:szCs w:val="24"/>
          <w14:ligatures w14:val="none"/>
        </w:rPr>
        <w:t>memasukkan</w:t>
      </w:r>
      <w:proofErr w:type="spellEnd"/>
      <w:r w:rsidRPr="00C81490">
        <w:rPr>
          <w:rFonts w:ascii="Times New Roman" w:eastAsia="Times New Roman" w:hAnsi="Times New Roman" w:cs="Times New Roman"/>
          <w:kern w:val="0"/>
          <w:sz w:val="24"/>
          <w:szCs w:val="24"/>
          <w14:ligatures w14:val="none"/>
        </w:rPr>
        <w:t xml:space="preserve"> nama item yang </w:t>
      </w:r>
      <w:proofErr w:type="spellStart"/>
      <w:r w:rsidRPr="00C81490">
        <w:rPr>
          <w:rFonts w:ascii="Times New Roman" w:eastAsia="Times New Roman" w:hAnsi="Times New Roman" w:cs="Times New Roman"/>
          <w:kern w:val="0"/>
          <w:sz w:val="24"/>
          <w:szCs w:val="24"/>
          <w14:ligatures w14:val="none"/>
        </w:rPr>
        <w:t>ingin</w:t>
      </w:r>
      <w:proofErr w:type="spellEnd"/>
      <w:r w:rsidRPr="00C81490">
        <w:rPr>
          <w:rFonts w:ascii="Times New Roman" w:eastAsia="Times New Roman" w:hAnsi="Times New Roman" w:cs="Times New Roman"/>
          <w:kern w:val="0"/>
          <w:sz w:val="24"/>
          <w:szCs w:val="24"/>
          <w14:ligatures w14:val="none"/>
        </w:rPr>
        <w:t xml:space="preserve"> </w:t>
      </w:r>
      <w:proofErr w:type="spellStart"/>
      <w:r w:rsidRPr="00C81490">
        <w:rPr>
          <w:rFonts w:ascii="Times New Roman" w:eastAsia="Times New Roman" w:hAnsi="Times New Roman" w:cs="Times New Roman"/>
          <w:kern w:val="0"/>
          <w:sz w:val="24"/>
          <w:szCs w:val="24"/>
          <w14:ligatures w14:val="none"/>
        </w:rPr>
        <w:t>dihapus</w:t>
      </w:r>
      <w:proofErr w:type="spellEnd"/>
      <w:r w:rsidRPr="00C81490">
        <w:rPr>
          <w:rFonts w:ascii="Times New Roman" w:eastAsia="Times New Roman" w:hAnsi="Times New Roman" w:cs="Times New Roman"/>
          <w:kern w:val="0"/>
          <w:sz w:val="24"/>
          <w:szCs w:val="24"/>
          <w14:ligatures w14:val="none"/>
        </w:rPr>
        <w:t>.</w:t>
      </w:r>
    </w:p>
    <w:p w14:paraId="54D4143C" w14:textId="77777777" w:rsidR="00C81490" w:rsidRPr="00C81490" w:rsidRDefault="00C81490" w:rsidP="00C81490">
      <w:pPr>
        <w:spacing w:before="100" w:beforeAutospacing="1" w:after="100" w:afterAutospacing="1" w:line="240" w:lineRule="auto"/>
        <w:rPr>
          <w:rFonts w:asciiTheme="majorBidi" w:eastAsia="Times New Roman" w:hAnsiTheme="majorBidi" w:cstheme="majorBidi"/>
          <w:kern w:val="0"/>
          <w:sz w:val="24"/>
          <w:szCs w:val="24"/>
          <w14:ligatures w14:val="none"/>
        </w:rPr>
      </w:pPr>
    </w:p>
    <w:p w14:paraId="31242D2F" w14:textId="2DCAF672" w:rsidR="00C81490" w:rsidRPr="00C81490" w:rsidRDefault="0054708B" w:rsidP="000B0237">
      <w:pPr>
        <w:pStyle w:val="ListParagraph"/>
        <w:numPr>
          <w:ilvl w:val="1"/>
          <w:numId w:val="7"/>
        </w:numPr>
        <w:jc w:val="both"/>
        <w:outlineLvl w:val="1"/>
        <w:rPr>
          <w:rFonts w:asciiTheme="majorBidi" w:hAnsiTheme="majorBidi" w:cstheme="majorBidi"/>
          <w:b/>
          <w:bCs/>
          <w:sz w:val="24"/>
          <w:szCs w:val="24"/>
        </w:rPr>
      </w:pPr>
      <w:bookmarkStart w:id="46" w:name="_Toc192753041"/>
      <w:bookmarkStart w:id="47" w:name="_Toc192779872"/>
      <w:proofErr w:type="spellStart"/>
      <w:r w:rsidRPr="00C81490">
        <w:rPr>
          <w:rFonts w:asciiTheme="majorBidi" w:hAnsiTheme="majorBidi" w:cstheme="majorBidi"/>
          <w:b/>
          <w:bCs/>
          <w:sz w:val="24"/>
          <w:szCs w:val="24"/>
        </w:rPr>
        <w:t>Pembahasan</w:t>
      </w:r>
      <w:bookmarkStart w:id="48" w:name="_Toc192753042"/>
      <w:bookmarkEnd w:id="46"/>
      <w:bookmarkEnd w:id="47"/>
      <w:proofErr w:type="spellEnd"/>
    </w:p>
    <w:p w14:paraId="5E5D4981" w14:textId="77777777" w:rsidR="00C81490" w:rsidRPr="00C81490" w:rsidRDefault="00C81490" w:rsidP="00C81490">
      <w:pPr>
        <w:pStyle w:val="ListParagraph"/>
        <w:jc w:val="both"/>
        <w:outlineLvl w:val="1"/>
        <w:rPr>
          <w:rFonts w:asciiTheme="majorBidi" w:hAnsiTheme="majorBidi" w:cstheme="majorBidi"/>
          <w:b/>
          <w:bCs/>
          <w:sz w:val="24"/>
          <w:szCs w:val="24"/>
        </w:rPr>
      </w:pPr>
    </w:p>
    <w:p w14:paraId="179927E6" w14:textId="77777777" w:rsidR="00C81490" w:rsidRPr="00C81490" w:rsidRDefault="00C80201" w:rsidP="000B0237">
      <w:pPr>
        <w:pStyle w:val="ListParagraph"/>
        <w:numPr>
          <w:ilvl w:val="2"/>
          <w:numId w:val="7"/>
        </w:numPr>
        <w:jc w:val="both"/>
        <w:outlineLvl w:val="1"/>
        <w:rPr>
          <w:rStyle w:val="Strong"/>
          <w:rFonts w:asciiTheme="majorBidi" w:hAnsiTheme="majorBidi" w:cstheme="majorBidi"/>
          <w:b w:val="0"/>
          <w:bCs w:val="0"/>
          <w:sz w:val="24"/>
          <w:szCs w:val="24"/>
        </w:rPr>
      </w:pPr>
      <w:bookmarkStart w:id="49" w:name="_Toc192779873"/>
      <w:proofErr w:type="spellStart"/>
      <w:r w:rsidRPr="00C81490">
        <w:rPr>
          <w:rStyle w:val="Strong"/>
          <w:rFonts w:asciiTheme="majorBidi" w:hAnsiTheme="majorBidi" w:cstheme="majorBidi"/>
          <w:sz w:val="24"/>
          <w:szCs w:val="24"/>
        </w:rPr>
        <w:t>Struktur</w:t>
      </w:r>
      <w:proofErr w:type="spellEnd"/>
      <w:r w:rsidRPr="00C81490">
        <w:rPr>
          <w:rStyle w:val="Strong"/>
          <w:rFonts w:asciiTheme="majorBidi" w:hAnsiTheme="majorBidi" w:cstheme="majorBidi"/>
          <w:sz w:val="24"/>
          <w:szCs w:val="24"/>
        </w:rPr>
        <w:t xml:space="preserve"> Program</w:t>
      </w:r>
      <w:bookmarkEnd w:id="48"/>
      <w:bookmarkEnd w:id="49"/>
    </w:p>
    <w:p w14:paraId="22A17787" w14:textId="679699DA" w:rsidR="00C80201" w:rsidRPr="00C81490" w:rsidRDefault="00C80201" w:rsidP="00C81490">
      <w:pPr>
        <w:pStyle w:val="ListParagraph"/>
        <w:ind w:left="1080" w:firstLine="360"/>
        <w:jc w:val="both"/>
        <w:outlineLvl w:val="1"/>
        <w:rPr>
          <w:rFonts w:asciiTheme="majorBidi" w:hAnsiTheme="majorBidi" w:cstheme="majorBidi"/>
          <w:sz w:val="24"/>
          <w:szCs w:val="24"/>
        </w:rPr>
      </w:pPr>
      <w:bookmarkStart w:id="50" w:name="_Toc192779874"/>
      <w:r w:rsidRPr="00C81490">
        <w:rPr>
          <w:rFonts w:asciiTheme="majorBidi" w:hAnsiTheme="majorBidi" w:cstheme="majorBidi"/>
          <w:sz w:val="24"/>
          <w:szCs w:val="24"/>
        </w:rPr>
        <w:t xml:space="preserve">Program </w:t>
      </w:r>
      <w:proofErr w:type="spellStart"/>
      <w:r w:rsidRPr="00C81490">
        <w:rPr>
          <w:rFonts w:asciiTheme="majorBidi" w:hAnsiTheme="majorBidi" w:cstheme="majorBidi"/>
          <w:sz w:val="24"/>
          <w:szCs w:val="24"/>
        </w:rPr>
        <w:t>ini</w:t>
      </w:r>
      <w:proofErr w:type="spellEnd"/>
      <w:r w:rsidRPr="00C81490">
        <w:rPr>
          <w:rFonts w:asciiTheme="majorBidi" w:hAnsiTheme="majorBidi" w:cstheme="majorBidi"/>
          <w:sz w:val="24"/>
          <w:szCs w:val="24"/>
        </w:rPr>
        <w:t xml:space="preserve"> </w:t>
      </w:r>
      <w:proofErr w:type="spellStart"/>
      <w:r w:rsidRPr="00C81490">
        <w:rPr>
          <w:rFonts w:asciiTheme="majorBidi" w:hAnsiTheme="majorBidi" w:cstheme="majorBidi"/>
          <w:sz w:val="24"/>
          <w:szCs w:val="24"/>
        </w:rPr>
        <w:t>terdiri</w:t>
      </w:r>
      <w:proofErr w:type="spellEnd"/>
      <w:r w:rsidRPr="00C81490">
        <w:rPr>
          <w:rFonts w:asciiTheme="majorBidi" w:hAnsiTheme="majorBidi" w:cstheme="majorBidi"/>
          <w:sz w:val="24"/>
          <w:szCs w:val="24"/>
        </w:rPr>
        <w:t xml:space="preserve"> </w:t>
      </w:r>
      <w:proofErr w:type="spellStart"/>
      <w:r w:rsidRPr="00C81490">
        <w:rPr>
          <w:rFonts w:asciiTheme="majorBidi" w:hAnsiTheme="majorBidi" w:cstheme="majorBidi"/>
          <w:sz w:val="24"/>
          <w:szCs w:val="24"/>
        </w:rPr>
        <w:t>dari</w:t>
      </w:r>
      <w:proofErr w:type="spellEnd"/>
      <w:r w:rsidRPr="00C81490">
        <w:rPr>
          <w:rFonts w:asciiTheme="majorBidi" w:hAnsiTheme="majorBidi" w:cstheme="majorBidi"/>
          <w:sz w:val="24"/>
          <w:szCs w:val="24"/>
        </w:rPr>
        <w:t xml:space="preserve"> </w:t>
      </w:r>
      <w:proofErr w:type="spellStart"/>
      <w:r w:rsidRPr="00C81490">
        <w:rPr>
          <w:rFonts w:asciiTheme="majorBidi" w:hAnsiTheme="majorBidi" w:cstheme="majorBidi"/>
          <w:sz w:val="24"/>
          <w:szCs w:val="24"/>
        </w:rPr>
        <w:t>beberapa</w:t>
      </w:r>
      <w:proofErr w:type="spellEnd"/>
      <w:r w:rsidRPr="00C81490">
        <w:rPr>
          <w:rFonts w:asciiTheme="majorBidi" w:hAnsiTheme="majorBidi" w:cstheme="majorBidi"/>
          <w:sz w:val="24"/>
          <w:szCs w:val="24"/>
        </w:rPr>
        <w:t xml:space="preserve"> </w:t>
      </w:r>
      <w:proofErr w:type="spellStart"/>
      <w:r w:rsidRPr="00C81490">
        <w:rPr>
          <w:rFonts w:asciiTheme="majorBidi" w:hAnsiTheme="majorBidi" w:cstheme="majorBidi"/>
          <w:sz w:val="24"/>
          <w:szCs w:val="24"/>
        </w:rPr>
        <w:t>bagian</w:t>
      </w:r>
      <w:proofErr w:type="spellEnd"/>
      <w:r w:rsidRPr="00C81490">
        <w:rPr>
          <w:rFonts w:asciiTheme="majorBidi" w:hAnsiTheme="majorBidi" w:cstheme="majorBidi"/>
          <w:sz w:val="24"/>
          <w:szCs w:val="24"/>
        </w:rPr>
        <w:t xml:space="preserve"> </w:t>
      </w:r>
      <w:proofErr w:type="spellStart"/>
      <w:r w:rsidRPr="00C81490">
        <w:rPr>
          <w:rFonts w:asciiTheme="majorBidi" w:hAnsiTheme="majorBidi" w:cstheme="majorBidi"/>
          <w:sz w:val="24"/>
          <w:szCs w:val="24"/>
        </w:rPr>
        <w:t>utama</w:t>
      </w:r>
      <w:proofErr w:type="spellEnd"/>
      <w:r w:rsidRPr="00C81490">
        <w:rPr>
          <w:rFonts w:asciiTheme="majorBidi" w:hAnsiTheme="majorBidi" w:cstheme="majorBidi"/>
          <w:sz w:val="24"/>
          <w:szCs w:val="24"/>
        </w:rPr>
        <w:t xml:space="preserve"> yang </w:t>
      </w:r>
      <w:proofErr w:type="spellStart"/>
      <w:r w:rsidRPr="00C81490">
        <w:rPr>
          <w:rFonts w:asciiTheme="majorBidi" w:hAnsiTheme="majorBidi" w:cstheme="majorBidi"/>
          <w:sz w:val="24"/>
          <w:szCs w:val="24"/>
        </w:rPr>
        <w:t>membentuk</w:t>
      </w:r>
      <w:proofErr w:type="spellEnd"/>
      <w:r w:rsidRPr="00C81490">
        <w:rPr>
          <w:rFonts w:asciiTheme="majorBidi" w:hAnsiTheme="majorBidi" w:cstheme="majorBidi"/>
          <w:sz w:val="24"/>
          <w:szCs w:val="24"/>
        </w:rPr>
        <w:t xml:space="preserve"> </w:t>
      </w:r>
      <w:proofErr w:type="spellStart"/>
      <w:r w:rsidRPr="00C81490">
        <w:rPr>
          <w:rFonts w:asciiTheme="majorBidi" w:hAnsiTheme="majorBidi" w:cstheme="majorBidi"/>
          <w:sz w:val="24"/>
          <w:szCs w:val="24"/>
        </w:rPr>
        <w:t>keseluruhan</w:t>
      </w:r>
      <w:proofErr w:type="spellEnd"/>
      <w:r w:rsidRPr="00C81490">
        <w:rPr>
          <w:rFonts w:asciiTheme="majorBidi" w:hAnsiTheme="majorBidi" w:cstheme="majorBidi"/>
          <w:sz w:val="24"/>
          <w:szCs w:val="24"/>
        </w:rPr>
        <w:t xml:space="preserve"> </w:t>
      </w:r>
      <w:proofErr w:type="spellStart"/>
      <w:r w:rsidRPr="00C81490">
        <w:rPr>
          <w:rFonts w:asciiTheme="majorBidi" w:hAnsiTheme="majorBidi" w:cstheme="majorBidi"/>
          <w:sz w:val="24"/>
          <w:szCs w:val="24"/>
        </w:rPr>
        <w:t>alur</w:t>
      </w:r>
      <w:proofErr w:type="spellEnd"/>
      <w:r w:rsidRPr="00C81490">
        <w:rPr>
          <w:rFonts w:asciiTheme="majorBidi" w:hAnsiTheme="majorBidi" w:cstheme="majorBidi"/>
          <w:sz w:val="24"/>
          <w:szCs w:val="24"/>
        </w:rPr>
        <w:t xml:space="preserve"> </w:t>
      </w:r>
      <w:proofErr w:type="spellStart"/>
      <w:r w:rsidRPr="00C81490">
        <w:rPr>
          <w:rFonts w:asciiTheme="majorBidi" w:hAnsiTheme="majorBidi" w:cstheme="majorBidi"/>
          <w:sz w:val="24"/>
          <w:szCs w:val="24"/>
        </w:rPr>
        <w:t>kerja</w:t>
      </w:r>
      <w:proofErr w:type="spellEnd"/>
      <w:r w:rsidRPr="00C81490">
        <w:rPr>
          <w:rFonts w:asciiTheme="majorBidi" w:hAnsiTheme="majorBidi" w:cstheme="majorBidi"/>
          <w:sz w:val="24"/>
          <w:szCs w:val="24"/>
        </w:rPr>
        <w:t xml:space="preserve"> </w:t>
      </w:r>
      <w:proofErr w:type="spellStart"/>
      <w:r w:rsidRPr="00C81490">
        <w:rPr>
          <w:rFonts w:asciiTheme="majorBidi" w:hAnsiTheme="majorBidi" w:cstheme="majorBidi"/>
          <w:sz w:val="24"/>
          <w:szCs w:val="24"/>
        </w:rPr>
        <w:t>aplikasi</w:t>
      </w:r>
      <w:proofErr w:type="spellEnd"/>
      <w:r w:rsidRPr="00C81490">
        <w:rPr>
          <w:rFonts w:asciiTheme="majorBidi" w:hAnsiTheme="majorBidi" w:cstheme="majorBidi"/>
          <w:sz w:val="24"/>
          <w:szCs w:val="24"/>
        </w:rPr>
        <w:t xml:space="preserve"> daftar </w:t>
      </w:r>
      <w:proofErr w:type="spellStart"/>
      <w:r w:rsidRPr="00C81490">
        <w:rPr>
          <w:rFonts w:asciiTheme="majorBidi" w:hAnsiTheme="majorBidi" w:cstheme="majorBidi"/>
          <w:sz w:val="24"/>
          <w:szCs w:val="24"/>
        </w:rPr>
        <w:t>belanja</w:t>
      </w:r>
      <w:proofErr w:type="spellEnd"/>
      <w:r w:rsidRPr="00C81490">
        <w:rPr>
          <w:rFonts w:asciiTheme="majorBidi" w:hAnsiTheme="majorBidi" w:cstheme="majorBidi"/>
          <w:sz w:val="24"/>
          <w:szCs w:val="24"/>
        </w:rPr>
        <w:t xml:space="preserve">. </w:t>
      </w:r>
      <w:proofErr w:type="spellStart"/>
      <w:r w:rsidRPr="00C81490">
        <w:rPr>
          <w:rFonts w:asciiTheme="majorBidi" w:hAnsiTheme="majorBidi" w:cstheme="majorBidi"/>
          <w:sz w:val="24"/>
          <w:szCs w:val="24"/>
        </w:rPr>
        <w:t>Struktur</w:t>
      </w:r>
      <w:proofErr w:type="spellEnd"/>
      <w:r w:rsidRPr="00C81490">
        <w:rPr>
          <w:rFonts w:asciiTheme="majorBidi" w:hAnsiTheme="majorBidi" w:cstheme="majorBidi"/>
          <w:sz w:val="24"/>
          <w:szCs w:val="24"/>
        </w:rPr>
        <w:t xml:space="preserve"> </w:t>
      </w:r>
      <w:proofErr w:type="spellStart"/>
      <w:r w:rsidRPr="00C81490">
        <w:rPr>
          <w:rFonts w:asciiTheme="majorBidi" w:hAnsiTheme="majorBidi" w:cstheme="majorBidi"/>
          <w:sz w:val="24"/>
          <w:szCs w:val="24"/>
        </w:rPr>
        <w:t>programnya</w:t>
      </w:r>
      <w:proofErr w:type="spellEnd"/>
      <w:r w:rsidRPr="00C81490">
        <w:rPr>
          <w:rFonts w:asciiTheme="majorBidi" w:hAnsiTheme="majorBidi" w:cstheme="majorBidi"/>
          <w:sz w:val="24"/>
          <w:szCs w:val="24"/>
        </w:rPr>
        <w:t xml:space="preserve"> </w:t>
      </w:r>
      <w:proofErr w:type="spellStart"/>
      <w:r w:rsidRPr="00C81490">
        <w:rPr>
          <w:rFonts w:asciiTheme="majorBidi" w:hAnsiTheme="majorBidi" w:cstheme="majorBidi"/>
          <w:sz w:val="24"/>
          <w:szCs w:val="24"/>
        </w:rPr>
        <w:t>adalah</w:t>
      </w:r>
      <w:proofErr w:type="spellEnd"/>
      <w:r w:rsidRPr="00C81490">
        <w:rPr>
          <w:rFonts w:asciiTheme="majorBidi" w:hAnsiTheme="majorBidi" w:cstheme="majorBidi"/>
          <w:sz w:val="24"/>
          <w:szCs w:val="24"/>
        </w:rPr>
        <w:t xml:space="preserve"> </w:t>
      </w:r>
      <w:proofErr w:type="spellStart"/>
      <w:r w:rsidRPr="00C81490">
        <w:rPr>
          <w:rFonts w:asciiTheme="majorBidi" w:hAnsiTheme="majorBidi" w:cstheme="majorBidi"/>
          <w:sz w:val="24"/>
          <w:szCs w:val="24"/>
        </w:rPr>
        <w:t>sebagai</w:t>
      </w:r>
      <w:proofErr w:type="spellEnd"/>
      <w:r w:rsidRPr="00C81490">
        <w:rPr>
          <w:rFonts w:asciiTheme="majorBidi" w:hAnsiTheme="majorBidi" w:cstheme="majorBidi"/>
          <w:sz w:val="24"/>
          <w:szCs w:val="24"/>
        </w:rPr>
        <w:t xml:space="preserve"> </w:t>
      </w:r>
      <w:proofErr w:type="spellStart"/>
      <w:r w:rsidRPr="00C81490">
        <w:rPr>
          <w:rFonts w:asciiTheme="majorBidi" w:hAnsiTheme="majorBidi" w:cstheme="majorBidi"/>
          <w:sz w:val="24"/>
          <w:szCs w:val="24"/>
        </w:rPr>
        <w:t>berikut</w:t>
      </w:r>
      <w:proofErr w:type="spellEnd"/>
      <w:r w:rsidRPr="00C81490">
        <w:rPr>
          <w:rFonts w:asciiTheme="majorBidi" w:hAnsiTheme="majorBidi" w:cstheme="majorBidi"/>
          <w:sz w:val="24"/>
          <w:szCs w:val="24"/>
        </w:rPr>
        <w:t>:</w:t>
      </w:r>
      <w:bookmarkEnd w:id="50"/>
    </w:p>
    <w:p w14:paraId="71729A27" w14:textId="77777777" w:rsidR="009002CB" w:rsidRDefault="00C80201" w:rsidP="000B0237">
      <w:pPr>
        <w:pStyle w:val="Heading3"/>
        <w:numPr>
          <w:ilvl w:val="0"/>
          <w:numId w:val="23"/>
        </w:numPr>
        <w:rPr>
          <w:rStyle w:val="Strong"/>
          <w:rFonts w:asciiTheme="majorBidi" w:hAnsiTheme="majorBidi"/>
          <w:b w:val="0"/>
          <w:bCs w:val="0"/>
          <w:color w:val="auto"/>
          <w:sz w:val="24"/>
          <w:szCs w:val="24"/>
        </w:rPr>
      </w:pPr>
      <w:bookmarkStart w:id="51" w:name="_Toc192753043"/>
      <w:bookmarkStart w:id="52" w:name="_Toc192779875"/>
      <w:proofErr w:type="spellStart"/>
      <w:r w:rsidRPr="00C81490">
        <w:rPr>
          <w:rStyle w:val="Strong"/>
          <w:rFonts w:asciiTheme="majorBidi" w:hAnsiTheme="majorBidi"/>
          <w:b w:val="0"/>
          <w:bCs w:val="0"/>
          <w:color w:val="auto"/>
          <w:sz w:val="24"/>
          <w:szCs w:val="24"/>
        </w:rPr>
        <w:t>Deklarasi</w:t>
      </w:r>
      <w:proofErr w:type="spellEnd"/>
      <w:r w:rsidRPr="00C81490">
        <w:rPr>
          <w:rStyle w:val="Strong"/>
          <w:rFonts w:asciiTheme="majorBidi" w:hAnsiTheme="majorBidi"/>
          <w:b w:val="0"/>
          <w:bCs w:val="0"/>
          <w:color w:val="auto"/>
          <w:sz w:val="24"/>
          <w:szCs w:val="24"/>
        </w:rPr>
        <w:t xml:space="preserve"> </w:t>
      </w:r>
      <w:proofErr w:type="spellStart"/>
      <w:r w:rsidRPr="00C81490">
        <w:rPr>
          <w:rStyle w:val="Strong"/>
          <w:rFonts w:asciiTheme="majorBidi" w:hAnsiTheme="majorBidi"/>
          <w:b w:val="0"/>
          <w:bCs w:val="0"/>
          <w:color w:val="auto"/>
          <w:sz w:val="24"/>
          <w:szCs w:val="24"/>
        </w:rPr>
        <w:t>Variabel</w:t>
      </w:r>
      <w:proofErr w:type="spellEnd"/>
      <w:r w:rsidRPr="00C81490">
        <w:rPr>
          <w:rStyle w:val="Strong"/>
          <w:rFonts w:asciiTheme="majorBidi" w:hAnsiTheme="majorBidi"/>
          <w:b w:val="0"/>
          <w:bCs w:val="0"/>
          <w:color w:val="auto"/>
          <w:sz w:val="24"/>
          <w:szCs w:val="24"/>
        </w:rPr>
        <w:t xml:space="preserve"> Global</w:t>
      </w:r>
      <w:bookmarkEnd w:id="51"/>
      <w:bookmarkEnd w:id="52"/>
    </w:p>
    <w:p w14:paraId="57E25194" w14:textId="600D1885" w:rsidR="006608BF" w:rsidRPr="009002CB" w:rsidRDefault="00C80201" w:rsidP="009002CB">
      <w:pPr>
        <w:pStyle w:val="Heading3"/>
        <w:ind w:left="1440"/>
        <w:rPr>
          <w:rFonts w:asciiTheme="majorBidi" w:hAnsiTheme="majorBidi"/>
          <w:color w:val="auto"/>
          <w:sz w:val="24"/>
          <w:szCs w:val="24"/>
        </w:rPr>
      </w:pPr>
      <w:bookmarkStart w:id="53" w:name="_Toc192779876"/>
      <w:proofErr w:type="spellStart"/>
      <w:r w:rsidRPr="009002CB">
        <w:rPr>
          <w:rStyle w:val="HTMLCode"/>
          <w:rFonts w:asciiTheme="majorBidi" w:eastAsiaTheme="majorEastAsia" w:hAnsiTheme="majorBidi" w:cstheme="majorBidi"/>
          <w:color w:val="auto"/>
          <w:sz w:val="24"/>
          <w:szCs w:val="24"/>
        </w:rPr>
        <w:t>daftar_belanja</w:t>
      </w:r>
      <w:proofErr w:type="spellEnd"/>
      <w:r w:rsidRPr="009002CB">
        <w:rPr>
          <w:rStyle w:val="HTMLCode"/>
          <w:rFonts w:asciiTheme="majorBidi" w:eastAsiaTheme="majorEastAsia" w:hAnsiTheme="majorBidi" w:cstheme="majorBidi"/>
          <w:color w:val="auto"/>
          <w:sz w:val="24"/>
          <w:szCs w:val="24"/>
        </w:rPr>
        <w:t xml:space="preserve"> = [</w:t>
      </w:r>
      <w:proofErr w:type="gramStart"/>
      <w:r w:rsidRPr="009002CB">
        <w:rPr>
          <w:rStyle w:val="HTMLCode"/>
          <w:rFonts w:asciiTheme="majorBidi" w:eastAsiaTheme="majorEastAsia" w:hAnsiTheme="majorBidi" w:cstheme="majorBidi"/>
          <w:color w:val="auto"/>
          <w:sz w:val="24"/>
          <w:szCs w:val="24"/>
        </w:rPr>
        <w:t>]</w:t>
      </w:r>
      <w:r w:rsidRPr="009002CB">
        <w:rPr>
          <w:rFonts w:asciiTheme="majorBidi" w:hAnsiTheme="majorBidi"/>
          <w:color w:val="auto"/>
          <w:sz w:val="24"/>
          <w:szCs w:val="24"/>
        </w:rPr>
        <w:t xml:space="preserve"> :</w:t>
      </w:r>
      <w:proofErr w:type="gramEnd"/>
      <w:r w:rsidRPr="009002CB">
        <w:rPr>
          <w:rFonts w:asciiTheme="majorBidi" w:hAnsiTheme="majorBidi"/>
          <w:color w:val="auto"/>
          <w:sz w:val="24"/>
          <w:szCs w:val="24"/>
        </w:rPr>
        <w:t xml:space="preserve"> </w:t>
      </w:r>
      <w:proofErr w:type="spellStart"/>
      <w:r w:rsidRPr="009002CB">
        <w:rPr>
          <w:rFonts w:asciiTheme="majorBidi" w:hAnsiTheme="majorBidi"/>
          <w:color w:val="auto"/>
          <w:sz w:val="24"/>
          <w:szCs w:val="24"/>
        </w:rPr>
        <w:t>Variabel</w:t>
      </w:r>
      <w:proofErr w:type="spellEnd"/>
      <w:r w:rsidRPr="009002CB">
        <w:rPr>
          <w:rFonts w:asciiTheme="majorBidi" w:hAnsiTheme="majorBidi"/>
          <w:color w:val="auto"/>
          <w:sz w:val="24"/>
          <w:szCs w:val="24"/>
        </w:rPr>
        <w:t xml:space="preserve"> global yang </w:t>
      </w:r>
      <w:proofErr w:type="spellStart"/>
      <w:r w:rsidRPr="009002CB">
        <w:rPr>
          <w:rFonts w:asciiTheme="majorBidi" w:hAnsiTheme="majorBidi"/>
          <w:color w:val="auto"/>
          <w:sz w:val="24"/>
          <w:szCs w:val="24"/>
        </w:rPr>
        <w:t>digunakan</w:t>
      </w:r>
      <w:proofErr w:type="spellEnd"/>
      <w:r w:rsidRPr="009002CB">
        <w:rPr>
          <w:rFonts w:asciiTheme="majorBidi" w:hAnsiTheme="majorBidi"/>
          <w:color w:val="auto"/>
          <w:sz w:val="24"/>
          <w:szCs w:val="24"/>
        </w:rPr>
        <w:t xml:space="preserve"> </w:t>
      </w:r>
      <w:proofErr w:type="spellStart"/>
      <w:r w:rsidRPr="009002CB">
        <w:rPr>
          <w:rFonts w:asciiTheme="majorBidi" w:hAnsiTheme="majorBidi"/>
          <w:color w:val="auto"/>
          <w:sz w:val="24"/>
          <w:szCs w:val="24"/>
        </w:rPr>
        <w:t>untuk</w:t>
      </w:r>
      <w:proofErr w:type="spellEnd"/>
      <w:r w:rsidRPr="009002CB">
        <w:rPr>
          <w:rFonts w:asciiTheme="majorBidi" w:hAnsiTheme="majorBidi"/>
          <w:color w:val="auto"/>
          <w:sz w:val="24"/>
          <w:szCs w:val="24"/>
        </w:rPr>
        <w:t xml:space="preserve"> </w:t>
      </w:r>
      <w:proofErr w:type="spellStart"/>
      <w:r w:rsidRPr="009002CB">
        <w:rPr>
          <w:rFonts w:asciiTheme="majorBidi" w:hAnsiTheme="majorBidi"/>
          <w:color w:val="auto"/>
          <w:sz w:val="24"/>
          <w:szCs w:val="24"/>
        </w:rPr>
        <w:t>menyimpan</w:t>
      </w:r>
      <w:proofErr w:type="spellEnd"/>
      <w:r w:rsidRPr="009002CB">
        <w:rPr>
          <w:rFonts w:asciiTheme="majorBidi" w:hAnsiTheme="majorBidi"/>
          <w:color w:val="auto"/>
          <w:sz w:val="24"/>
          <w:szCs w:val="24"/>
        </w:rPr>
        <w:t xml:space="preserve"> daftar item </w:t>
      </w:r>
      <w:proofErr w:type="spellStart"/>
      <w:r w:rsidRPr="009002CB">
        <w:rPr>
          <w:rFonts w:asciiTheme="majorBidi" w:hAnsiTheme="majorBidi"/>
          <w:color w:val="auto"/>
          <w:sz w:val="24"/>
          <w:szCs w:val="24"/>
        </w:rPr>
        <w:t>belanja</w:t>
      </w:r>
      <w:proofErr w:type="spellEnd"/>
      <w:r w:rsidRPr="009002CB">
        <w:rPr>
          <w:rFonts w:asciiTheme="majorBidi" w:hAnsiTheme="majorBidi"/>
          <w:color w:val="auto"/>
          <w:sz w:val="24"/>
          <w:szCs w:val="24"/>
        </w:rPr>
        <w:t>.</w:t>
      </w:r>
      <w:bookmarkEnd w:id="53"/>
    </w:p>
    <w:p w14:paraId="655FFFAE" w14:textId="77777777" w:rsidR="009002CB" w:rsidRDefault="00C80201" w:rsidP="000B0237">
      <w:pPr>
        <w:pStyle w:val="NormalWeb"/>
        <w:numPr>
          <w:ilvl w:val="0"/>
          <w:numId w:val="23"/>
        </w:numPr>
        <w:rPr>
          <w:rStyle w:val="Strong"/>
          <w:rFonts w:asciiTheme="majorBidi" w:hAnsiTheme="majorBidi" w:cstheme="majorBidi"/>
          <w:b w:val="0"/>
          <w:bCs w:val="0"/>
        </w:rPr>
      </w:pPr>
      <w:proofErr w:type="spellStart"/>
      <w:r w:rsidRPr="00C81490">
        <w:rPr>
          <w:rStyle w:val="Strong"/>
          <w:rFonts w:asciiTheme="majorBidi" w:hAnsiTheme="majorBidi" w:cstheme="majorBidi"/>
          <w:b w:val="0"/>
          <w:bCs w:val="0"/>
        </w:rPr>
        <w:t>Fungsi</w:t>
      </w:r>
      <w:proofErr w:type="spellEnd"/>
      <w:r w:rsidRPr="00C81490">
        <w:rPr>
          <w:rStyle w:val="Strong"/>
          <w:rFonts w:asciiTheme="majorBidi" w:hAnsiTheme="majorBidi" w:cstheme="majorBidi"/>
          <w:b w:val="0"/>
          <w:bCs w:val="0"/>
        </w:rPr>
        <w:t xml:space="preserve"> dan </w:t>
      </w:r>
      <w:proofErr w:type="spellStart"/>
      <w:r w:rsidRPr="00C81490">
        <w:rPr>
          <w:rStyle w:val="Strong"/>
          <w:rFonts w:asciiTheme="majorBidi" w:hAnsiTheme="majorBidi" w:cstheme="majorBidi"/>
          <w:b w:val="0"/>
          <w:bCs w:val="0"/>
        </w:rPr>
        <w:t>Prosedur</w:t>
      </w:r>
      <w:proofErr w:type="spellEnd"/>
      <w:r w:rsidRPr="00C81490">
        <w:rPr>
          <w:rStyle w:val="Strong"/>
          <w:rFonts w:asciiTheme="majorBidi" w:hAnsiTheme="majorBidi" w:cstheme="majorBidi"/>
          <w:b w:val="0"/>
          <w:bCs w:val="0"/>
        </w:rPr>
        <w:t xml:space="preserve"> yang </w:t>
      </w:r>
      <w:proofErr w:type="spellStart"/>
      <w:r w:rsidRPr="00C81490">
        <w:rPr>
          <w:rStyle w:val="Strong"/>
          <w:rFonts w:asciiTheme="majorBidi" w:hAnsiTheme="majorBidi" w:cstheme="majorBidi"/>
          <w:b w:val="0"/>
          <w:bCs w:val="0"/>
        </w:rPr>
        <w:t>Digunakan</w:t>
      </w:r>
      <w:proofErr w:type="spellEnd"/>
    </w:p>
    <w:p w14:paraId="57034028" w14:textId="68281950" w:rsidR="00C80201" w:rsidRPr="009002CB" w:rsidRDefault="00C80201" w:rsidP="009002CB">
      <w:pPr>
        <w:pStyle w:val="NormalWeb"/>
        <w:ind w:left="1440" w:firstLine="360"/>
        <w:rPr>
          <w:rFonts w:asciiTheme="majorBidi" w:hAnsiTheme="majorBidi" w:cstheme="majorBidi"/>
        </w:rPr>
      </w:pPr>
      <w:r w:rsidRPr="009002CB">
        <w:rPr>
          <w:rFonts w:asciiTheme="majorBidi" w:hAnsiTheme="majorBidi" w:cstheme="majorBidi"/>
        </w:rPr>
        <w:t xml:space="preserve">Program </w:t>
      </w:r>
      <w:proofErr w:type="spellStart"/>
      <w:r w:rsidRPr="009002CB">
        <w:rPr>
          <w:rFonts w:asciiTheme="majorBidi" w:hAnsiTheme="majorBidi" w:cstheme="majorBidi"/>
        </w:rPr>
        <w:t>ini</w:t>
      </w:r>
      <w:proofErr w:type="spellEnd"/>
      <w:r w:rsidRPr="009002CB">
        <w:rPr>
          <w:rFonts w:asciiTheme="majorBidi" w:hAnsiTheme="majorBidi" w:cstheme="majorBidi"/>
        </w:rPr>
        <w:t xml:space="preserve"> </w:t>
      </w:r>
      <w:proofErr w:type="spellStart"/>
      <w:r w:rsidRPr="009002CB">
        <w:rPr>
          <w:rFonts w:asciiTheme="majorBidi" w:hAnsiTheme="majorBidi" w:cstheme="majorBidi"/>
        </w:rPr>
        <w:t>menggunakan</w:t>
      </w:r>
      <w:proofErr w:type="spellEnd"/>
      <w:r w:rsidRPr="009002CB">
        <w:rPr>
          <w:rFonts w:asciiTheme="majorBidi" w:hAnsiTheme="majorBidi" w:cstheme="majorBidi"/>
        </w:rPr>
        <w:t xml:space="preserve"> lima </w:t>
      </w:r>
      <w:proofErr w:type="spellStart"/>
      <w:r w:rsidRPr="009002CB">
        <w:rPr>
          <w:rFonts w:asciiTheme="majorBidi" w:hAnsiTheme="majorBidi" w:cstheme="majorBidi"/>
        </w:rPr>
        <w:t>fungsi</w:t>
      </w:r>
      <w:proofErr w:type="spellEnd"/>
      <w:r w:rsidRPr="009002CB">
        <w:rPr>
          <w:rFonts w:asciiTheme="majorBidi" w:hAnsiTheme="majorBidi" w:cstheme="majorBidi"/>
        </w:rPr>
        <w:t xml:space="preserve"> </w:t>
      </w:r>
      <w:proofErr w:type="spellStart"/>
      <w:r w:rsidRPr="009002CB">
        <w:rPr>
          <w:rFonts w:asciiTheme="majorBidi" w:hAnsiTheme="majorBidi" w:cstheme="majorBidi"/>
        </w:rPr>
        <w:t>utama</w:t>
      </w:r>
      <w:proofErr w:type="spellEnd"/>
      <w:r w:rsidRPr="009002CB">
        <w:rPr>
          <w:rFonts w:asciiTheme="majorBidi" w:hAnsiTheme="majorBidi" w:cstheme="majorBidi"/>
        </w:rPr>
        <w:t>:</w:t>
      </w:r>
    </w:p>
    <w:p w14:paraId="4FA063BC" w14:textId="0B00085B" w:rsidR="00E860DB" w:rsidRPr="00C81490" w:rsidRDefault="00E860DB" w:rsidP="000B0237">
      <w:pPr>
        <w:pStyle w:val="NormalWeb"/>
        <w:numPr>
          <w:ilvl w:val="0"/>
          <w:numId w:val="24"/>
        </w:numPr>
        <w:spacing w:after="0" w:afterAutospacing="0"/>
        <w:rPr>
          <w:rFonts w:asciiTheme="majorBidi" w:hAnsiTheme="majorBidi" w:cstheme="majorBidi"/>
          <w:b/>
          <w:bCs/>
        </w:rPr>
      </w:pPr>
      <w:proofErr w:type="spellStart"/>
      <w:r w:rsidRPr="00C81490">
        <w:rPr>
          <w:rStyle w:val="Strong"/>
          <w:rFonts w:asciiTheme="majorBidi" w:eastAsiaTheme="majorEastAsia" w:hAnsiTheme="majorBidi" w:cstheme="majorBidi"/>
          <w:b w:val="0"/>
          <w:bCs w:val="0"/>
        </w:rPr>
        <w:t>T</w:t>
      </w:r>
      <w:r w:rsidR="00C80201" w:rsidRPr="00C81490">
        <w:rPr>
          <w:rStyle w:val="Strong"/>
          <w:rFonts w:asciiTheme="majorBidi" w:eastAsiaTheme="majorEastAsia" w:hAnsiTheme="majorBidi" w:cstheme="majorBidi"/>
          <w:b w:val="0"/>
          <w:bCs w:val="0"/>
        </w:rPr>
        <w:t>ambah_</w:t>
      </w:r>
      <w:proofErr w:type="gramStart"/>
      <w:r w:rsidR="00C80201" w:rsidRPr="00C81490">
        <w:rPr>
          <w:rStyle w:val="Strong"/>
          <w:rFonts w:asciiTheme="majorBidi" w:eastAsiaTheme="majorEastAsia" w:hAnsiTheme="majorBidi" w:cstheme="majorBidi"/>
          <w:b w:val="0"/>
          <w:bCs w:val="0"/>
        </w:rPr>
        <w:t>item</w:t>
      </w:r>
      <w:proofErr w:type="spellEnd"/>
      <w:r w:rsidR="00C80201" w:rsidRPr="00C81490">
        <w:rPr>
          <w:rStyle w:val="Strong"/>
          <w:rFonts w:asciiTheme="majorBidi" w:eastAsiaTheme="majorEastAsia" w:hAnsiTheme="majorBidi" w:cstheme="majorBidi"/>
          <w:b w:val="0"/>
          <w:bCs w:val="0"/>
        </w:rPr>
        <w:t>(</w:t>
      </w:r>
      <w:proofErr w:type="gramEnd"/>
      <w:r w:rsidR="00C80201" w:rsidRPr="00C81490">
        <w:rPr>
          <w:rStyle w:val="Strong"/>
          <w:rFonts w:asciiTheme="majorBidi" w:eastAsiaTheme="majorEastAsia" w:hAnsiTheme="majorBidi" w:cstheme="majorBidi"/>
          <w:b w:val="0"/>
          <w:bCs w:val="0"/>
        </w:rPr>
        <w:t>)</w:t>
      </w:r>
    </w:p>
    <w:p w14:paraId="4BAE4A76" w14:textId="77777777" w:rsidR="00E860DB" w:rsidRPr="00C81490" w:rsidRDefault="00C80201" w:rsidP="000B0237">
      <w:pPr>
        <w:pStyle w:val="NormalWeb"/>
        <w:numPr>
          <w:ilvl w:val="0"/>
          <w:numId w:val="25"/>
        </w:numPr>
        <w:spacing w:after="0" w:afterAutospacing="0"/>
        <w:rPr>
          <w:rFonts w:asciiTheme="majorBidi" w:hAnsiTheme="majorBidi" w:cstheme="majorBidi"/>
        </w:rPr>
      </w:pPr>
      <w:proofErr w:type="spellStart"/>
      <w:r w:rsidRPr="00C81490">
        <w:rPr>
          <w:rFonts w:asciiTheme="majorBidi" w:hAnsiTheme="majorBidi" w:cstheme="majorBidi"/>
        </w:rPr>
        <w:t>Menerima</w:t>
      </w:r>
      <w:proofErr w:type="spellEnd"/>
      <w:r w:rsidRPr="00C81490">
        <w:rPr>
          <w:rFonts w:asciiTheme="majorBidi" w:hAnsiTheme="majorBidi" w:cstheme="majorBidi"/>
        </w:rPr>
        <w:t xml:space="preserve"> input nama item </w:t>
      </w:r>
      <w:proofErr w:type="spellStart"/>
      <w:r w:rsidRPr="00C81490">
        <w:rPr>
          <w:rFonts w:asciiTheme="majorBidi" w:hAnsiTheme="majorBidi" w:cstheme="majorBidi"/>
        </w:rPr>
        <w:t>dari</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pengguna</w:t>
      </w:r>
      <w:proofErr w:type="spellEnd"/>
      <w:r w:rsidRPr="00C81490">
        <w:rPr>
          <w:rFonts w:asciiTheme="majorBidi" w:hAnsiTheme="majorBidi" w:cstheme="majorBidi"/>
        </w:rPr>
        <w:t xml:space="preserve"> dan </w:t>
      </w:r>
      <w:proofErr w:type="spellStart"/>
      <w:r w:rsidRPr="00C81490">
        <w:rPr>
          <w:rFonts w:asciiTheme="majorBidi" w:hAnsiTheme="majorBidi" w:cstheme="majorBidi"/>
        </w:rPr>
        <w:t>menambahkannya</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ke</w:t>
      </w:r>
      <w:proofErr w:type="spellEnd"/>
      <w:r w:rsidRPr="00C81490">
        <w:rPr>
          <w:rFonts w:asciiTheme="majorBidi" w:hAnsiTheme="majorBidi" w:cstheme="majorBidi"/>
        </w:rPr>
        <w:t xml:space="preserve"> daftar </w:t>
      </w:r>
      <w:proofErr w:type="spellStart"/>
      <w:r w:rsidRPr="00C81490">
        <w:rPr>
          <w:rFonts w:asciiTheme="majorBidi" w:hAnsiTheme="majorBidi" w:cstheme="majorBidi"/>
        </w:rPr>
        <w:t>belanja</w:t>
      </w:r>
      <w:proofErr w:type="spellEnd"/>
      <w:r w:rsidRPr="00C81490">
        <w:rPr>
          <w:rFonts w:asciiTheme="majorBidi" w:hAnsiTheme="majorBidi" w:cstheme="majorBidi"/>
        </w:rPr>
        <w:t>.</w:t>
      </w:r>
    </w:p>
    <w:p w14:paraId="5DF64DCE" w14:textId="32323880" w:rsidR="00C80201" w:rsidRPr="00C81490" w:rsidRDefault="00C80201" w:rsidP="000B0237">
      <w:pPr>
        <w:pStyle w:val="NormalWeb"/>
        <w:numPr>
          <w:ilvl w:val="0"/>
          <w:numId w:val="25"/>
        </w:numPr>
        <w:spacing w:after="0" w:afterAutospacing="0"/>
        <w:rPr>
          <w:rFonts w:asciiTheme="majorBidi" w:hAnsiTheme="majorBidi" w:cstheme="majorBidi"/>
        </w:rPr>
      </w:pPr>
      <w:proofErr w:type="spellStart"/>
      <w:r w:rsidRPr="00C81490">
        <w:rPr>
          <w:rFonts w:asciiTheme="majorBidi" w:hAnsiTheme="majorBidi" w:cstheme="majorBidi"/>
        </w:rPr>
        <w:t>Menampilkan</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konfirmasi</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setelah</w:t>
      </w:r>
      <w:proofErr w:type="spellEnd"/>
      <w:r w:rsidRPr="00C81490">
        <w:rPr>
          <w:rFonts w:asciiTheme="majorBidi" w:hAnsiTheme="majorBidi" w:cstheme="majorBidi"/>
        </w:rPr>
        <w:t xml:space="preserve"> item </w:t>
      </w:r>
      <w:proofErr w:type="spellStart"/>
      <w:r w:rsidRPr="00C81490">
        <w:rPr>
          <w:rFonts w:asciiTheme="majorBidi" w:hAnsiTheme="majorBidi" w:cstheme="majorBidi"/>
        </w:rPr>
        <w:t>berhasil</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ditambahkan</w:t>
      </w:r>
      <w:proofErr w:type="spellEnd"/>
      <w:r w:rsidRPr="00C81490">
        <w:rPr>
          <w:rFonts w:asciiTheme="majorBidi" w:hAnsiTheme="majorBidi" w:cstheme="majorBidi"/>
        </w:rPr>
        <w:t>.</w:t>
      </w:r>
    </w:p>
    <w:p w14:paraId="333C45B1" w14:textId="72D0C0DC" w:rsidR="009016BC" w:rsidRPr="00C81490" w:rsidRDefault="00E860DB" w:rsidP="000B0237">
      <w:pPr>
        <w:pStyle w:val="NormalWeb"/>
        <w:numPr>
          <w:ilvl w:val="0"/>
          <w:numId w:val="24"/>
        </w:numPr>
        <w:rPr>
          <w:rStyle w:val="Strong"/>
          <w:rFonts w:asciiTheme="majorBidi" w:hAnsiTheme="majorBidi" w:cstheme="majorBidi"/>
        </w:rPr>
      </w:pPr>
      <w:proofErr w:type="spellStart"/>
      <w:r w:rsidRPr="00C81490">
        <w:rPr>
          <w:rStyle w:val="Strong"/>
          <w:rFonts w:asciiTheme="majorBidi" w:eastAsiaTheme="majorEastAsia" w:hAnsiTheme="majorBidi" w:cstheme="majorBidi"/>
          <w:b w:val="0"/>
          <w:bCs w:val="0"/>
        </w:rPr>
        <w:t>H</w:t>
      </w:r>
      <w:r w:rsidR="00C80201" w:rsidRPr="00C81490">
        <w:rPr>
          <w:rStyle w:val="Strong"/>
          <w:rFonts w:asciiTheme="majorBidi" w:eastAsiaTheme="majorEastAsia" w:hAnsiTheme="majorBidi" w:cstheme="majorBidi"/>
          <w:b w:val="0"/>
          <w:bCs w:val="0"/>
        </w:rPr>
        <w:t>apus_</w:t>
      </w:r>
      <w:proofErr w:type="gramStart"/>
      <w:r w:rsidR="00C80201" w:rsidRPr="00C81490">
        <w:rPr>
          <w:rStyle w:val="Strong"/>
          <w:rFonts w:asciiTheme="majorBidi" w:eastAsiaTheme="majorEastAsia" w:hAnsiTheme="majorBidi" w:cstheme="majorBidi"/>
          <w:b w:val="0"/>
          <w:bCs w:val="0"/>
        </w:rPr>
        <w:t>item</w:t>
      </w:r>
      <w:proofErr w:type="spellEnd"/>
      <w:r w:rsidR="00C80201" w:rsidRPr="00C81490">
        <w:rPr>
          <w:rStyle w:val="Strong"/>
          <w:rFonts w:asciiTheme="majorBidi" w:eastAsiaTheme="majorEastAsia" w:hAnsiTheme="majorBidi" w:cstheme="majorBidi"/>
          <w:b w:val="0"/>
          <w:bCs w:val="0"/>
        </w:rPr>
        <w:t>(</w:t>
      </w:r>
      <w:proofErr w:type="gramEnd"/>
      <w:r w:rsidR="00C80201" w:rsidRPr="00C81490">
        <w:rPr>
          <w:rStyle w:val="Strong"/>
          <w:rFonts w:asciiTheme="majorBidi" w:eastAsiaTheme="majorEastAsia" w:hAnsiTheme="majorBidi" w:cstheme="majorBidi"/>
          <w:b w:val="0"/>
          <w:bCs w:val="0"/>
        </w:rPr>
        <w:t>)</w:t>
      </w:r>
    </w:p>
    <w:p w14:paraId="28EB7CBC" w14:textId="77777777" w:rsidR="0054708B" w:rsidRPr="00C81490" w:rsidRDefault="00C80201" w:rsidP="000B0237">
      <w:pPr>
        <w:pStyle w:val="NormalWeb"/>
        <w:numPr>
          <w:ilvl w:val="0"/>
          <w:numId w:val="26"/>
        </w:numPr>
        <w:spacing w:after="0" w:afterAutospacing="0"/>
        <w:rPr>
          <w:rFonts w:asciiTheme="majorBidi" w:hAnsiTheme="majorBidi" w:cstheme="majorBidi"/>
          <w:b/>
          <w:bCs/>
        </w:rPr>
      </w:pPr>
      <w:proofErr w:type="spellStart"/>
      <w:r w:rsidRPr="00C81490">
        <w:rPr>
          <w:rFonts w:asciiTheme="majorBidi" w:hAnsiTheme="majorBidi" w:cstheme="majorBidi"/>
        </w:rPr>
        <w:lastRenderedPageBreak/>
        <w:t>Menerima</w:t>
      </w:r>
      <w:proofErr w:type="spellEnd"/>
      <w:r w:rsidRPr="00C81490">
        <w:rPr>
          <w:rFonts w:asciiTheme="majorBidi" w:hAnsiTheme="majorBidi" w:cstheme="majorBidi"/>
        </w:rPr>
        <w:t xml:space="preserve"> input nama item </w:t>
      </w:r>
      <w:proofErr w:type="spellStart"/>
      <w:r w:rsidRPr="00C81490">
        <w:rPr>
          <w:rFonts w:asciiTheme="majorBidi" w:hAnsiTheme="majorBidi" w:cstheme="majorBidi"/>
        </w:rPr>
        <w:t>dari</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pengguna</w:t>
      </w:r>
      <w:proofErr w:type="spellEnd"/>
      <w:r w:rsidRPr="00C81490">
        <w:rPr>
          <w:rFonts w:asciiTheme="majorBidi" w:hAnsiTheme="majorBidi" w:cstheme="majorBidi"/>
        </w:rPr>
        <w:t xml:space="preserve"> dan </w:t>
      </w:r>
      <w:proofErr w:type="spellStart"/>
      <w:r w:rsidRPr="00C81490">
        <w:rPr>
          <w:rFonts w:asciiTheme="majorBidi" w:hAnsiTheme="majorBidi" w:cstheme="majorBidi"/>
        </w:rPr>
        <w:t>menghapusnya</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dari</w:t>
      </w:r>
      <w:proofErr w:type="spellEnd"/>
      <w:r w:rsidRPr="00C81490">
        <w:rPr>
          <w:rFonts w:asciiTheme="majorBidi" w:hAnsiTheme="majorBidi" w:cstheme="majorBidi"/>
        </w:rPr>
        <w:t xml:space="preserve"> daftar </w:t>
      </w:r>
      <w:proofErr w:type="spellStart"/>
      <w:r w:rsidRPr="00C81490">
        <w:rPr>
          <w:rFonts w:asciiTheme="majorBidi" w:hAnsiTheme="majorBidi" w:cstheme="majorBidi"/>
        </w:rPr>
        <w:t>belanja</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jika</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ditemukan</w:t>
      </w:r>
      <w:proofErr w:type="spellEnd"/>
      <w:r w:rsidRPr="00C81490">
        <w:rPr>
          <w:rFonts w:asciiTheme="majorBidi" w:hAnsiTheme="majorBidi" w:cstheme="majorBidi"/>
        </w:rPr>
        <w:t>.</w:t>
      </w:r>
    </w:p>
    <w:p w14:paraId="09FCDA65" w14:textId="4DE6C39F" w:rsidR="00C80201" w:rsidRPr="00C81490" w:rsidRDefault="00C80201" w:rsidP="000B0237">
      <w:pPr>
        <w:pStyle w:val="NormalWeb"/>
        <w:numPr>
          <w:ilvl w:val="0"/>
          <w:numId w:val="26"/>
        </w:numPr>
        <w:spacing w:after="0" w:afterAutospacing="0"/>
        <w:rPr>
          <w:rFonts w:asciiTheme="majorBidi" w:hAnsiTheme="majorBidi" w:cstheme="majorBidi"/>
          <w:b/>
          <w:bCs/>
        </w:rPr>
      </w:pPr>
      <w:proofErr w:type="spellStart"/>
      <w:r w:rsidRPr="00C81490">
        <w:rPr>
          <w:rFonts w:asciiTheme="majorBidi" w:hAnsiTheme="majorBidi" w:cstheme="majorBidi"/>
        </w:rPr>
        <w:t>Menampilkan</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pesan</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kesalahan</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jika</w:t>
      </w:r>
      <w:proofErr w:type="spellEnd"/>
      <w:r w:rsidRPr="00C81490">
        <w:rPr>
          <w:rFonts w:asciiTheme="majorBidi" w:hAnsiTheme="majorBidi" w:cstheme="majorBidi"/>
        </w:rPr>
        <w:t xml:space="preserve"> item </w:t>
      </w:r>
      <w:proofErr w:type="spellStart"/>
      <w:r w:rsidRPr="00C81490">
        <w:rPr>
          <w:rFonts w:asciiTheme="majorBidi" w:hAnsiTheme="majorBidi" w:cstheme="majorBidi"/>
        </w:rPr>
        <w:t>tidak</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ditemukan</w:t>
      </w:r>
      <w:proofErr w:type="spellEnd"/>
      <w:r w:rsidRPr="00C81490">
        <w:rPr>
          <w:rFonts w:asciiTheme="majorBidi" w:hAnsiTheme="majorBidi" w:cstheme="majorBidi"/>
        </w:rPr>
        <w:t>.</w:t>
      </w:r>
    </w:p>
    <w:p w14:paraId="44531A73" w14:textId="761F022C" w:rsidR="00C80201" w:rsidRPr="00C81490" w:rsidRDefault="009016BC" w:rsidP="000B0237">
      <w:pPr>
        <w:pStyle w:val="NormalWeb"/>
        <w:numPr>
          <w:ilvl w:val="0"/>
          <w:numId w:val="24"/>
        </w:numPr>
        <w:rPr>
          <w:rFonts w:asciiTheme="majorBidi" w:hAnsiTheme="majorBidi" w:cstheme="majorBidi"/>
          <w:b/>
          <w:bCs/>
        </w:rPr>
      </w:pPr>
      <w:proofErr w:type="spellStart"/>
      <w:r w:rsidRPr="00C81490">
        <w:rPr>
          <w:rStyle w:val="Strong"/>
          <w:rFonts w:asciiTheme="majorBidi" w:eastAsiaTheme="majorEastAsia" w:hAnsiTheme="majorBidi" w:cstheme="majorBidi"/>
          <w:b w:val="0"/>
          <w:bCs w:val="0"/>
        </w:rPr>
        <w:t>T</w:t>
      </w:r>
      <w:r w:rsidR="00C80201" w:rsidRPr="00C81490">
        <w:rPr>
          <w:rStyle w:val="Strong"/>
          <w:rFonts w:asciiTheme="majorBidi" w:eastAsiaTheme="majorEastAsia" w:hAnsiTheme="majorBidi" w:cstheme="majorBidi"/>
          <w:b w:val="0"/>
          <w:bCs w:val="0"/>
        </w:rPr>
        <w:t>ampilkan_</w:t>
      </w:r>
      <w:proofErr w:type="gramStart"/>
      <w:r w:rsidR="00C80201" w:rsidRPr="00C81490">
        <w:rPr>
          <w:rStyle w:val="Strong"/>
          <w:rFonts w:asciiTheme="majorBidi" w:eastAsiaTheme="majorEastAsia" w:hAnsiTheme="majorBidi" w:cstheme="majorBidi"/>
          <w:b w:val="0"/>
          <w:bCs w:val="0"/>
        </w:rPr>
        <w:t>daftar</w:t>
      </w:r>
      <w:proofErr w:type="spellEnd"/>
      <w:r w:rsidR="00C80201" w:rsidRPr="00C81490">
        <w:rPr>
          <w:rStyle w:val="Strong"/>
          <w:rFonts w:asciiTheme="majorBidi" w:eastAsiaTheme="majorEastAsia" w:hAnsiTheme="majorBidi" w:cstheme="majorBidi"/>
          <w:b w:val="0"/>
          <w:bCs w:val="0"/>
        </w:rPr>
        <w:t>(</w:t>
      </w:r>
      <w:proofErr w:type="gramEnd"/>
      <w:r w:rsidR="00C80201" w:rsidRPr="00C81490">
        <w:rPr>
          <w:rStyle w:val="Strong"/>
          <w:rFonts w:asciiTheme="majorBidi" w:eastAsiaTheme="majorEastAsia" w:hAnsiTheme="majorBidi" w:cstheme="majorBidi"/>
          <w:b w:val="0"/>
          <w:bCs w:val="0"/>
        </w:rPr>
        <w:t>)</w:t>
      </w:r>
    </w:p>
    <w:p w14:paraId="432A8BBD" w14:textId="77777777" w:rsidR="00C80201" w:rsidRPr="00C81490" w:rsidRDefault="00C80201" w:rsidP="000B0237">
      <w:pPr>
        <w:pStyle w:val="NormalWeb"/>
        <w:numPr>
          <w:ilvl w:val="0"/>
          <w:numId w:val="27"/>
        </w:numPr>
        <w:rPr>
          <w:rFonts w:asciiTheme="majorBidi" w:hAnsiTheme="majorBidi" w:cstheme="majorBidi"/>
        </w:rPr>
      </w:pPr>
      <w:proofErr w:type="spellStart"/>
      <w:r w:rsidRPr="00C81490">
        <w:rPr>
          <w:rFonts w:asciiTheme="majorBidi" w:hAnsiTheme="majorBidi" w:cstheme="majorBidi"/>
        </w:rPr>
        <w:t>Menampilkan</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seluruh</w:t>
      </w:r>
      <w:proofErr w:type="spellEnd"/>
      <w:r w:rsidRPr="00C81490">
        <w:rPr>
          <w:rFonts w:asciiTheme="majorBidi" w:hAnsiTheme="majorBidi" w:cstheme="majorBidi"/>
        </w:rPr>
        <w:t xml:space="preserve"> item </w:t>
      </w:r>
      <w:proofErr w:type="spellStart"/>
      <w:r w:rsidRPr="00C81490">
        <w:rPr>
          <w:rFonts w:asciiTheme="majorBidi" w:hAnsiTheme="majorBidi" w:cstheme="majorBidi"/>
        </w:rPr>
        <w:t>dalam</w:t>
      </w:r>
      <w:proofErr w:type="spellEnd"/>
      <w:r w:rsidRPr="00C81490">
        <w:rPr>
          <w:rFonts w:asciiTheme="majorBidi" w:hAnsiTheme="majorBidi" w:cstheme="majorBidi"/>
        </w:rPr>
        <w:t xml:space="preserve"> daftar </w:t>
      </w:r>
      <w:proofErr w:type="spellStart"/>
      <w:r w:rsidRPr="00C81490">
        <w:rPr>
          <w:rFonts w:asciiTheme="majorBidi" w:hAnsiTheme="majorBidi" w:cstheme="majorBidi"/>
        </w:rPr>
        <w:t>belanja</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dalam</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urutan</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penambahan</w:t>
      </w:r>
      <w:proofErr w:type="spellEnd"/>
      <w:r w:rsidRPr="00C81490">
        <w:rPr>
          <w:rFonts w:asciiTheme="majorBidi" w:hAnsiTheme="majorBidi" w:cstheme="majorBidi"/>
        </w:rPr>
        <w:t>.</w:t>
      </w:r>
    </w:p>
    <w:p w14:paraId="2010A841" w14:textId="22D99BC2" w:rsidR="009002CB" w:rsidRPr="009002CB" w:rsidRDefault="00C80201" w:rsidP="000B0237">
      <w:pPr>
        <w:pStyle w:val="NormalWeb"/>
        <w:numPr>
          <w:ilvl w:val="0"/>
          <w:numId w:val="27"/>
        </w:numPr>
        <w:rPr>
          <w:rFonts w:asciiTheme="majorBidi" w:hAnsiTheme="majorBidi" w:cstheme="majorBidi"/>
        </w:rPr>
      </w:pPr>
      <w:r w:rsidRPr="00C81490">
        <w:rPr>
          <w:rFonts w:asciiTheme="majorBidi" w:hAnsiTheme="majorBidi" w:cstheme="majorBidi"/>
        </w:rPr>
        <w:t xml:space="preserve">Jika daftar </w:t>
      </w:r>
      <w:proofErr w:type="spellStart"/>
      <w:r w:rsidRPr="00C81490">
        <w:rPr>
          <w:rFonts w:asciiTheme="majorBidi" w:hAnsiTheme="majorBidi" w:cstheme="majorBidi"/>
        </w:rPr>
        <w:t>kosong</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menampilkan</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pesan</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bahwa</w:t>
      </w:r>
      <w:proofErr w:type="spellEnd"/>
      <w:r w:rsidRPr="00C81490">
        <w:rPr>
          <w:rFonts w:asciiTheme="majorBidi" w:hAnsiTheme="majorBidi" w:cstheme="majorBidi"/>
        </w:rPr>
        <w:t xml:space="preserve"> daftar </w:t>
      </w:r>
      <w:proofErr w:type="spellStart"/>
      <w:r w:rsidRPr="00C81490">
        <w:rPr>
          <w:rFonts w:asciiTheme="majorBidi" w:hAnsiTheme="majorBidi" w:cstheme="majorBidi"/>
        </w:rPr>
        <w:t>belanja</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kosong</w:t>
      </w:r>
      <w:proofErr w:type="spellEnd"/>
      <w:r w:rsidRPr="00C81490">
        <w:rPr>
          <w:rFonts w:asciiTheme="majorBidi" w:hAnsiTheme="majorBidi" w:cstheme="majorBidi"/>
        </w:rPr>
        <w:t>.</w:t>
      </w:r>
    </w:p>
    <w:p w14:paraId="47E49BEF" w14:textId="58D2B115" w:rsidR="009016BC" w:rsidRPr="00C81490" w:rsidRDefault="009016BC" w:rsidP="000B0237">
      <w:pPr>
        <w:pStyle w:val="NormalWeb"/>
        <w:numPr>
          <w:ilvl w:val="0"/>
          <w:numId w:val="24"/>
        </w:numPr>
        <w:rPr>
          <w:rFonts w:asciiTheme="majorBidi" w:hAnsiTheme="majorBidi" w:cstheme="majorBidi"/>
        </w:rPr>
      </w:pPr>
      <w:proofErr w:type="spellStart"/>
      <w:r w:rsidRPr="00C81490">
        <w:rPr>
          <w:rStyle w:val="Strong"/>
          <w:rFonts w:asciiTheme="majorBidi" w:eastAsiaTheme="majorEastAsia" w:hAnsiTheme="majorBidi" w:cstheme="majorBidi"/>
          <w:b w:val="0"/>
          <w:bCs w:val="0"/>
        </w:rPr>
        <w:t>T</w:t>
      </w:r>
      <w:r w:rsidR="00C80201" w:rsidRPr="00C81490">
        <w:rPr>
          <w:rStyle w:val="Strong"/>
          <w:rFonts w:asciiTheme="majorBidi" w:eastAsiaTheme="majorEastAsia" w:hAnsiTheme="majorBidi" w:cstheme="majorBidi"/>
          <w:b w:val="0"/>
          <w:bCs w:val="0"/>
        </w:rPr>
        <w:t>ampilkan_terbalik</w:t>
      </w:r>
      <w:proofErr w:type="spellEnd"/>
      <w:r w:rsidR="00C80201" w:rsidRPr="00C81490">
        <w:rPr>
          <w:rStyle w:val="Strong"/>
          <w:rFonts w:asciiTheme="majorBidi" w:eastAsiaTheme="majorEastAsia" w:hAnsiTheme="majorBidi" w:cstheme="majorBidi"/>
          <w:b w:val="0"/>
          <w:bCs w:val="0"/>
        </w:rPr>
        <w:t>(index=None)</w:t>
      </w:r>
      <w:r w:rsidR="00C80201" w:rsidRPr="00C81490">
        <w:rPr>
          <w:rFonts w:asciiTheme="majorBidi" w:hAnsiTheme="majorBidi" w:cstheme="majorBidi"/>
        </w:rPr>
        <w:t xml:space="preserve"> </w:t>
      </w:r>
      <w:r w:rsidR="00C80201" w:rsidRPr="00C81490">
        <w:rPr>
          <w:rStyle w:val="Emphasis"/>
          <w:rFonts w:asciiTheme="majorBidi" w:eastAsiaTheme="majorEastAsia" w:hAnsiTheme="majorBidi" w:cstheme="majorBidi"/>
        </w:rPr>
        <w:t>(</w:t>
      </w:r>
      <w:proofErr w:type="spellStart"/>
      <w:r w:rsidR="00C80201" w:rsidRPr="00C81490">
        <w:rPr>
          <w:rStyle w:val="Emphasis"/>
          <w:rFonts w:asciiTheme="majorBidi" w:eastAsiaTheme="majorEastAsia" w:hAnsiTheme="majorBidi" w:cstheme="majorBidi"/>
        </w:rPr>
        <w:t>Menggunakan</w:t>
      </w:r>
      <w:proofErr w:type="spellEnd"/>
      <w:r w:rsidR="00C80201" w:rsidRPr="00C81490">
        <w:rPr>
          <w:rStyle w:val="Emphasis"/>
          <w:rFonts w:asciiTheme="majorBidi" w:eastAsiaTheme="majorEastAsia" w:hAnsiTheme="majorBidi" w:cstheme="majorBidi"/>
        </w:rPr>
        <w:t xml:space="preserve"> </w:t>
      </w:r>
      <w:proofErr w:type="spellStart"/>
      <w:r w:rsidR="00C80201" w:rsidRPr="00C81490">
        <w:rPr>
          <w:rStyle w:val="Emphasis"/>
          <w:rFonts w:asciiTheme="majorBidi" w:eastAsiaTheme="majorEastAsia" w:hAnsiTheme="majorBidi" w:cstheme="majorBidi"/>
        </w:rPr>
        <w:t>Rekursi</w:t>
      </w:r>
      <w:proofErr w:type="spellEnd"/>
      <w:r w:rsidR="00C80201" w:rsidRPr="00C81490">
        <w:rPr>
          <w:rStyle w:val="Emphasis"/>
          <w:rFonts w:asciiTheme="majorBidi" w:eastAsiaTheme="majorEastAsia" w:hAnsiTheme="majorBidi" w:cstheme="majorBidi"/>
        </w:rPr>
        <w:t>)</w:t>
      </w:r>
    </w:p>
    <w:p w14:paraId="44948CD7" w14:textId="7F931048" w:rsidR="00C80201" w:rsidRPr="00C81490" w:rsidRDefault="00C80201" w:rsidP="000B0237">
      <w:pPr>
        <w:pStyle w:val="NormalWeb"/>
        <w:numPr>
          <w:ilvl w:val="0"/>
          <w:numId w:val="28"/>
        </w:numPr>
        <w:rPr>
          <w:rFonts w:asciiTheme="majorBidi" w:hAnsiTheme="majorBidi" w:cstheme="majorBidi"/>
        </w:rPr>
      </w:pPr>
      <w:proofErr w:type="spellStart"/>
      <w:r w:rsidRPr="00C81490">
        <w:rPr>
          <w:rFonts w:asciiTheme="majorBidi" w:hAnsiTheme="majorBidi" w:cstheme="majorBidi"/>
        </w:rPr>
        <w:t>Menampilkan</w:t>
      </w:r>
      <w:proofErr w:type="spellEnd"/>
      <w:r w:rsidRPr="00C81490">
        <w:rPr>
          <w:rFonts w:asciiTheme="majorBidi" w:hAnsiTheme="majorBidi" w:cstheme="majorBidi"/>
        </w:rPr>
        <w:t xml:space="preserve"> daftar </w:t>
      </w:r>
      <w:proofErr w:type="spellStart"/>
      <w:r w:rsidRPr="00C81490">
        <w:rPr>
          <w:rFonts w:asciiTheme="majorBidi" w:hAnsiTheme="majorBidi" w:cstheme="majorBidi"/>
        </w:rPr>
        <w:t>belanja</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dalam</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urutan</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terbalik</w:t>
      </w:r>
      <w:proofErr w:type="spellEnd"/>
      <w:r w:rsidRPr="00C81490">
        <w:rPr>
          <w:rFonts w:asciiTheme="majorBidi" w:hAnsiTheme="majorBidi" w:cstheme="majorBidi"/>
        </w:rPr>
        <w:t>.</w:t>
      </w:r>
    </w:p>
    <w:p w14:paraId="11EBDE10" w14:textId="77777777" w:rsidR="00C80201" w:rsidRPr="00C81490" w:rsidRDefault="00C80201" w:rsidP="000B0237">
      <w:pPr>
        <w:pStyle w:val="NormalWeb"/>
        <w:numPr>
          <w:ilvl w:val="0"/>
          <w:numId w:val="28"/>
        </w:numPr>
        <w:rPr>
          <w:rFonts w:asciiTheme="majorBidi" w:hAnsiTheme="majorBidi" w:cstheme="majorBidi"/>
        </w:rPr>
      </w:pPr>
      <w:proofErr w:type="spellStart"/>
      <w:r w:rsidRPr="00C81490">
        <w:rPr>
          <w:rFonts w:asciiTheme="majorBidi" w:hAnsiTheme="majorBidi" w:cstheme="majorBidi"/>
        </w:rPr>
        <w:t>Menggunakan</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rekursi</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untuk</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mengakses</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elemen</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dari</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belakang</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ke</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depan</w:t>
      </w:r>
      <w:proofErr w:type="spellEnd"/>
      <w:r w:rsidRPr="00C81490">
        <w:rPr>
          <w:rFonts w:asciiTheme="majorBidi" w:hAnsiTheme="majorBidi" w:cstheme="majorBidi"/>
        </w:rPr>
        <w:t>.</w:t>
      </w:r>
    </w:p>
    <w:p w14:paraId="20B2CA01" w14:textId="740F1753" w:rsidR="00C80201" w:rsidRPr="00C81490" w:rsidRDefault="00C80201" w:rsidP="000B0237">
      <w:pPr>
        <w:pStyle w:val="NormalWeb"/>
        <w:numPr>
          <w:ilvl w:val="0"/>
          <w:numId w:val="24"/>
        </w:numPr>
        <w:rPr>
          <w:rFonts w:asciiTheme="majorBidi" w:hAnsiTheme="majorBidi" w:cstheme="majorBidi"/>
        </w:rPr>
      </w:pPr>
      <w:r w:rsidRPr="00C81490">
        <w:rPr>
          <w:rStyle w:val="Strong"/>
          <w:rFonts w:asciiTheme="majorBidi" w:eastAsiaTheme="majorEastAsia" w:hAnsiTheme="majorBidi" w:cstheme="majorBidi"/>
          <w:b w:val="0"/>
          <w:bCs w:val="0"/>
        </w:rPr>
        <w:t>Menu Utama</w:t>
      </w:r>
      <w:r w:rsidRPr="00C81490">
        <w:rPr>
          <w:rStyle w:val="Strong"/>
          <w:rFonts w:asciiTheme="majorBidi" w:eastAsiaTheme="majorEastAsia" w:hAnsiTheme="majorBidi" w:cstheme="majorBidi"/>
        </w:rPr>
        <w:t xml:space="preserve"> </w:t>
      </w:r>
      <w:r w:rsidRPr="00C81490">
        <w:rPr>
          <w:rStyle w:val="Strong"/>
          <w:rFonts w:asciiTheme="majorBidi" w:eastAsiaTheme="majorEastAsia" w:hAnsiTheme="majorBidi" w:cstheme="majorBidi"/>
          <w:b w:val="0"/>
          <w:bCs w:val="0"/>
        </w:rPr>
        <w:t>(while True)</w:t>
      </w:r>
    </w:p>
    <w:p w14:paraId="47F3FC96" w14:textId="77777777" w:rsidR="009016BC" w:rsidRPr="00C81490" w:rsidRDefault="00C80201" w:rsidP="000B0237">
      <w:pPr>
        <w:pStyle w:val="NormalWeb"/>
        <w:numPr>
          <w:ilvl w:val="0"/>
          <w:numId w:val="29"/>
        </w:numPr>
        <w:rPr>
          <w:rFonts w:asciiTheme="majorBidi" w:hAnsiTheme="majorBidi" w:cstheme="majorBidi"/>
        </w:rPr>
      </w:pPr>
      <w:proofErr w:type="spellStart"/>
      <w:r w:rsidRPr="00C81490">
        <w:rPr>
          <w:rFonts w:asciiTheme="majorBidi" w:hAnsiTheme="majorBidi" w:cstheme="majorBidi"/>
        </w:rPr>
        <w:t>Menampilkan</w:t>
      </w:r>
      <w:proofErr w:type="spellEnd"/>
      <w:r w:rsidRPr="00C81490">
        <w:rPr>
          <w:rFonts w:asciiTheme="majorBidi" w:hAnsiTheme="majorBidi" w:cstheme="majorBidi"/>
        </w:rPr>
        <w:t xml:space="preserve"> menu </w:t>
      </w:r>
      <w:proofErr w:type="spellStart"/>
      <w:r w:rsidRPr="00C81490">
        <w:rPr>
          <w:rFonts w:asciiTheme="majorBidi" w:hAnsiTheme="majorBidi" w:cstheme="majorBidi"/>
        </w:rPr>
        <w:t>interaktif</w:t>
      </w:r>
      <w:proofErr w:type="spellEnd"/>
      <w:r w:rsidRPr="00C81490">
        <w:rPr>
          <w:rFonts w:asciiTheme="majorBidi" w:hAnsiTheme="majorBidi" w:cstheme="majorBidi"/>
        </w:rPr>
        <w:t>.</w:t>
      </w:r>
    </w:p>
    <w:p w14:paraId="42911F2E" w14:textId="40242135" w:rsidR="006C2B54" w:rsidRDefault="00C80201" w:rsidP="00CF1DC3">
      <w:pPr>
        <w:pStyle w:val="NormalWeb"/>
        <w:ind w:left="360" w:firstLine="720"/>
        <w:rPr>
          <w:rFonts w:asciiTheme="majorBidi" w:hAnsiTheme="majorBidi" w:cstheme="majorBidi"/>
        </w:rPr>
      </w:pPr>
      <w:proofErr w:type="spellStart"/>
      <w:r w:rsidRPr="00C81490">
        <w:rPr>
          <w:rFonts w:asciiTheme="majorBidi" w:hAnsiTheme="majorBidi" w:cstheme="majorBidi"/>
        </w:rPr>
        <w:t>Memproses</w:t>
      </w:r>
      <w:proofErr w:type="spellEnd"/>
      <w:r w:rsidRPr="00C81490">
        <w:rPr>
          <w:rFonts w:asciiTheme="majorBidi" w:hAnsiTheme="majorBidi" w:cstheme="majorBidi"/>
        </w:rPr>
        <w:t xml:space="preserve"> input </w:t>
      </w:r>
      <w:proofErr w:type="spellStart"/>
      <w:r w:rsidRPr="00C81490">
        <w:rPr>
          <w:rFonts w:asciiTheme="majorBidi" w:hAnsiTheme="majorBidi" w:cstheme="majorBidi"/>
        </w:rPr>
        <w:t>dari</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pengguna</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untuk</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menjalankan</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fungsi</w:t>
      </w:r>
      <w:proofErr w:type="spellEnd"/>
      <w:r w:rsidRPr="00C81490">
        <w:rPr>
          <w:rFonts w:asciiTheme="majorBidi" w:hAnsiTheme="majorBidi" w:cstheme="majorBidi"/>
        </w:rPr>
        <w:t xml:space="preserve"> yang </w:t>
      </w:r>
      <w:proofErr w:type="spellStart"/>
      <w:r w:rsidRPr="00C81490">
        <w:rPr>
          <w:rFonts w:asciiTheme="majorBidi" w:hAnsiTheme="majorBidi" w:cstheme="majorBidi"/>
        </w:rPr>
        <w:t>sesuai</w:t>
      </w:r>
      <w:proofErr w:type="spellEnd"/>
      <w:r w:rsidRPr="00C81490">
        <w:rPr>
          <w:rFonts w:asciiTheme="majorBidi" w:hAnsiTheme="majorBidi" w:cstheme="majorBidi"/>
        </w:rPr>
        <w:t>.</w:t>
      </w:r>
    </w:p>
    <w:p w14:paraId="3688B30E" w14:textId="77777777" w:rsidR="006B1BF9" w:rsidRPr="00CF1DC3" w:rsidRDefault="006B1BF9" w:rsidP="006B1BF9">
      <w:pPr>
        <w:pStyle w:val="NormalWeb"/>
        <w:numPr>
          <w:ilvl w:val="0"/>
          <w:numId w:val="29"/>
        </w:numPr>
        <w:rPr>
          <w:del w:id="54" w:author="Juragan" w:date="2025-03-13T16:34:00Z" w16du:dateUtc="2025-03-13T09:34:00Z"/>
          <w:rFonts w:asciiTheme="majorBidi" w:hAnsiTheme="majorBidi" w:cstheme="majorBidi"/>
        </w:rPr>
      </w:pPr>
    </w:p>
    <w:p w14:paraId="67797A62" w14:textId="7646A4FD" w:rsidR="00CF1DC3" w:rsidRPr="00CF1DC3" w:rsidRDefault="00CF1DC3" w:rsidP="00CF1DC3">
      <w:pPr>
        <w:pStyle w:val="NormalWeb"/>
        <w:ind w:left="360" w:firstLine="720"/>
        <w:rPr>
          <w:rFonts w:asciiTheme="majorBidi" w:hAnsiTheme="majorBidi" w:cstheme="majorBidi"/>
        </w:rPr>
        <w:pPrChange w:id="55" w:author="Juragan" w:date="2025-03-13T16:34:00Z" w16du:dateUtc="2025-03-13T09:34:00Z">
          <w:pPr>
            <w:pStyle w:val="NormalWeb"/>
            <w:numPr>
              <w:ilvl w:val="1"/>
              <w:numId w:val="2"/>
            </w:numPr>
            <w:ind w:left="540" w:hanging="360"/>
          </w:pPr>
        </w:pPrChange>
      </w:pPr>
      <w:ins w:id="56" w:author="Juragan" w:date="2025-03-13T16:34:00Z" w16du:dateUtc="2025-03-13T09:34:00Z">
        <w:r>
          <w:rPr>
            <w:rFonts w:asciiTheme="majorBidi" w:hAnsiTheme="majorBidi" w:cstheme="majorBidi"/>
          </w:rPr>
          <w:t xml:space="preserve">C. </w:t>
        </w:r>
      </w:ins>
      <w:r w:rsidR="00332982" w:rsidRPr="00CF1DC3">
        <w:rPr>
          <w:rFonts w:asciiTheme="majorBidi" w:hAnsiTheme="majorBidi"/>
          <w:b/>
          <w:rPrChange w:id="57" w:author="Juragan" w:date="2025-03-13T16:34:00Z" w16du:dateUtc="2025-03-13T09:34:00Z">
            <w:rPr>
              <w:rFonts w:asciiTheme="majorBidi" w:hAnsiTheme="majorBidi"/>
            </w:rPr>
          </w:rPrChange>
        </w:rPr>
        <w:t xml:space="preserve">Proses </w:t>
      </w:r>
      <w:proofErr w:type="spellStart"/>
      <w:r w:rsidR="00332982" w:rsidRPr="00CF1DC3">
        <w:rPr>
          <w:rFonts w:asciiTheme="majorBidi" w:hAnsiTheme="majorBidi"/>
          <w:b/>
          <w:rPrChange w:id="58" w:author="Juragan" w:date="2025-03-13T16:34:00Z" w16du:dateUtc="2025-03-13T09:34:00Z">
            <w:rPr>
              <w:rFonts w:asciiTheme="majorBidi" w:hAnsiTheme="majorBidi"/>
            </w:rPr>
          </w:rPrChange>
        </w:rPr>
        <w:t>Pemanggilan</w:t>
      </w:r>
      <w:proofErr w:type="spellEnd"/>
      <w:r w:rsidR="00332982" w:rsidRPr="00CF1DC3">
        <w:rPr>
          <w:rFonts w:asciiTheme="majorBidi" w:hAnsiTheme="majorBidi"/>
          <w:b/>
          <w:rPrChange w:id="59" w:author="Juragan" w:date="2025-03-13T16:34:00Z" w16du:dateUtc="2025-03-13T09:34:00Z">
            <w:rPr>
              <w:rFonts w:asciiTheme="majorBidi" w:hAnsiTheme="majorBidi"/>
            </w:rPr>
          </w:rPrChange>
        </w:rPr>
        <w:t xml:space="preserve"> </w:t>
      </w:r>
      <w:proofErr w:type="spellStart"/>
      <w:r w:rsidR="00332982" w:rsidRPr="00CF1DC3">
        <w:rPr>
          <w:rFonts w:asciiTheme="majorBidi" w:hAnsiTheme="majorBidi"/>
          <w:b/>
          <w:rPrChange w:id="60" w:author="Juragan" w:date="2025-03-13T16:34:00Z" w16du:dateUtc="2025-03-13T09:34:00Z">
            <w:rPr>
              <w:rFonts w:asciiTheme="majorBidi" w:hAnsiTheme="majorBidi"/>
            </w:rPr>
          </w:rPrChange>
        </w:rPr>
        <w:t>Fungsi</w:t>
      </w:r>
      <w:proofErr w:type="spellEnd"/>
    </w:p>
    <w:p w14:paraId="6F518DE0" w14:textId="5BC674BE" w:rsidR="00C80201" w:rsidRPr="00CF1DC3" w:rsidRDefault="00C80201" w:rsidP="00CF1DC3">
      <w:pPr>
        <w:pStyle w:val="ListParagraph"/>
        <w:numPr>
          <w:ilvl w:val="0"/>
          <w:numId w:val="30"/>
        </w:numPr>
        <w:rPr>
          <w:rFonts w:asciiTheme="majorBidi" w:hAnsiTheme="majorBidi"/>
          <w:b/>
          <w:rPrChange w:id="61" w:author="Juragan" w:date="2025-03-13T16:34:00Z" w16du:dateUtc="2025-03-13T09:34:00Z">
            <w:rPr>
              <w:rFonts w:asciiTheme="majorBidi" w:hAnsiTheme="majorBidi"/>
            </w:rPr>
          </w:rPrChange>
        </w:rPr>
        <w:pPrChange w:id="62" w:author="Juragan" w:date="2025-03-13T16:34:00Z" w16du:dateUtc="2025-03-13T09:34:00Z">
          <w:pPr>
            <w:pStyle w:val="NormalWeb"/>
            <w:numPr>
              <w:numId w:val="4"/>
            </w:numPr>
            <w:tabs>
              <w:tab w:val="num" w:pos="720"/>
            </w:tabs>
            <w:ind w:left="720" w:hanging="360"/>
          </w:pPr>
        </w:pPrChange>
      </w:pPr>
      <w:r w:rsidRPr="00CF1DC3">
        <w:rPr>
          <w:rFonts w:asciiTheme="majorBidi" w:hAnsiTheme="majorBidi" w:cstheme="majorBidi"/>
        </w:rPr>
        <w:t xml:space="preserve">Program </w:t>
      </w:r>
      <w:proofErr w:type="spellStart"/>
      <w:r w:rsidRPr="00CF1DC3">
        <w:rPr>
          <w:rFonts w:asciiTheme="majorBidi" w:hAnsiTheme="majorBidi" w:cstheme="majorBidi"/>
        </w:rPr>
        <w:t>dijalankan</w:t>
      </w:r>
      <w:proofErr w:type="spellEnd"/>
      <w:r w:rsidRPr="00CF1DC3">
        <w:rPr>
          <w:rFonts w:asciiTheme="majorBidi" w:hAnsiTheme="majorBidi" w:cstheme="majorBidi"/>
        </w:rPr>
        <w:t xml:space="preserve"> </w:t>
      </w:r>
      <w:proofErr w:type="spellStart"/>
      <w:r w:rsidRPr="00CF1DC3">
        <w:rPr>
          <w:rFonts w:asciiTheme="majorBidi" w:hAnsiTheme="majorBidi" w:cstheme="majorBidi"/>
        </w:rPr>
        <w:t>dalam</w:t>
      </w:r>
      <w:proofErr w:type="spellEnd"/>
      <w:r w:rsidRPr="00CF1DC3">
        <w:rPr>
          <w:rFonts w:asciiTheme="majorBidi" w:hAnsiTheme="majorBidi" w:cstheme="majorBidi"/>
        </w:rPr>
        <w:t xml:space="preserve"> loop </w:t>
      </w:r>
      <w:proofErr w:type="spellStart"/>
      <w:r w:rsidRPr="00CF1DC3">
        <w:rPr>
          <w:rFonts w:asciiTheme="majorBidi" w:hAnsiTheme="majorBidi" w:cstheme="majorBidi"/>
        </w:rPr>
        <w:t>utama</w:t>
      </w:r>
      <w:proofErr w:type="spellEnd"/>
      <w:r w:rsidRPr="00CF1DC3">
        <w:rPr>
          <w:rFonts w:asciiTheme="majorBidi" w:hAnsiTheme="majorBidi" w:cstheme="majorBidi"/>
        </w:rPr>
        <w:t xml:space="preserve"> (</w:t>
      </w:r>
      <w:r w:rsidRPr="00CF1DC3">
        <w:rPr>
          <w:rStyle w:val="HTMLCode"/>
          <w:rFonts w:asciiTheme="majorBidi" w:eastAsiaTheme="majorEastAsia" w:hAnsiTheme="majorBidi" w:cstheme="majorBidi"/>
          <w:sz w:val="24"/>
          <w:szCs w:val="24"/>
        </w:rPr>
        <w:t>while True</w:t>
      </w:r>
      <w:r w:rsidRPr="00CF1DC3">
        <w:rPr>
          <w:rFonts w:asciiTheme="majorBidi" w:hAnsiTheme="majorBidi" w:cstheme="majorBidi"/>
        </w:rPr>
        <w:t xml:space="preserve">) yang </w:t>
      </w:r>
      <w:proofErr w:type="spellStart"/>
      <w:r w:rsidRPr="00CF1DC3">
        <w:rPr>
          <w:rFonts w:asciiTheme="majorBidi" w:hAnsiTheme="majorBidi" w:cstheme="majorBidi"/>
        </w:rPr>
        <w:t>terus</w:t>
      </w:r>
      <w:proofErr w:type="spellEnd"/>
      <w:r w:rsidRPr="00CF1DC3">
        <w:rPr>
          <w:rFonts w:asciiTheme="majorBidi" w:hAnsiTheme="majorBidi" w:cstheme="majorBidi"/>
        </w:rPr>
        <w:t xml:space="preserve"> </w:t>
      </w:r>
      <w:proofErr w:type="spellStart"/>
      <w:r w:rsidRPr="00CF1DC3">
        <w:rPr>
          <w:rFonts w:asciiTheme="majorBidi" w:hAnsiTheme="majorBidi" w:cstheme="majorBidi"/>
        </w:rPr>
        <w:t>menampilkan</w:t>
      </w:r>
      <w:proofErr w:type="spellEnd"/>
      <w:r w:rsidRPr="00CF1DC3">
        <w:rPr>
          <w:rFonts w:asciiTheme="majorBidi" w:hAnsiTheme="majorBidi" w:cstheme="majorBidi"/>
        </w:rPr>
        <w:t xml:space="preserve"> menu </w:t>
      </w:r>
      <w:proofErr w:type="spellStart"/>
      <w:r w:rsidRPr="00CF1DC3">
        <w:rPr>
          <w:rFonts w:asciiTheme="majorBidi" w:hAnsiTheme="majorBidi" w:cstheme="majorBidi"/>
        </w:rPr>
        <w:t>kepada</w:t>
      </w:r>
      <w:proofErr w:type="spellEnd"/>
      <w:r w:rsidRPr="00CF1DC3">
        <w:rPr>
          <w:rFonts w:asciiTheme="majorBidi" w:hAnsiTheme="majorBidi" w:cstheme="majorBidi"/>
        </w:rPr>
        <w:t xml:space="preserve"> </w:t>
      </w:r>
      <w:proofErr w:type="spellStart"/>
      <w:r w:rsidRPr="00CF1DC3">
        <w:rPr>
          <w:rFonts w:asciiTheme="majorBidi" w:hAnsiTheme="majorBidi" w:cstheme="majorBidi"/>
        </w:rPr>
        <w:t>pengguna</w:t>
      </w:r>
      <w:proofErr w:type="spellEnd"/>
      <w:r w:rsidRPr="00CF1DC3">
        <w:rPr>
          <w:rFonts w:asciiTheme="majorBidi" w:hAnsiTheme="majorBidi" w:cstheme="majorBidi"/>
        </w:rPr>
        <w:t>.</w:t>
      </w:r>
    </w:p>
    <w:p w14:paraId="26BCC423" w14:textId="77777777" w:rsidR="00C80201" w:rsidRPr="00C81490" w:rsidRDefault="00C80201" w:rsidP="00CF1DC3">
      <w:pPr>
        <w:pStyle w:val="NormalWeb"/>
        <w:numPr>
          <w:ilvl w:val="0"/>
          <w:numId w:val="30"/>
        </w:numPr>
        <w:rPr>
          <w:rFonts w:asciiTheme="majorBidi" w:hAnsiTheme="majorBidi" w:cstheme="majorBidi"/>
        </w:rPr>
        <w:pPrChange w:id="63" w:author="Juragan" w:date="2025-03-13T16:34:00Z" w16du:dateUtc="2025-03-13T09:34:00Z">
          <w:pPr>
            <w:pStyle w:val="NormalWeb"/>
            <w:numPr>
              <w:numId w:val="4"/>
            </w:numPr>
            <w:tabs>
              <w:tab w:val="num" w:pos="720"/>
            </w:tabs>
            <w:ind w:left="720" w:hanging="360"/>
          </w:pPr>
        </w:pPrChange>
      </w:pPr>
      <w:proofErr w:type="spellStart"/>
      <w:r w:rsidRPr="00C81490">
        <w:rPr>
          <w:rFonts w:asciiTheme="majorBidi" w:hAnsiTheme="majorBidi" w:cstheme="majorBidi"/>
        </w:rPr>
        <w:t>Berdasarkan</w:t>
      </w:r>
      <w:proofErr w:type="spellEnd"/>
      <w:r w:rsidRPr="00C81490">
        <w:rPr>
          <w:rFonts w:asciiTheme="majorBidi" w:hAnsiTheme="majorBidi" w:cstheme="majorBidi"/>
        </w:rPr>
        <w:t xml:space="preserve"> input </w:t>
      </w:r>
      <w:proofErr w:type="spellStart"/>
      <w:r w:rsidRPr="00C81490">
        <w:rPr>
          <w:rFonts w:asciiTheme="majorBidi" w:hAnsiTheme="majorBidi" w:cstheme="majorBidi"/>
        </w:rPr>
        <w:t>pengguna</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fungsi</w:t>
      </w:r>
      <w:proofErr w:type="spellEnd"/>
      <w:r w:rsidRPr="00C81490">
        <w:rPr>
          <w:rFonts w:asciiTheme="majorBidi" w:hAnsiTheme="majorBidi" w:cstheme="majorBidi"/>
        </w:rPr>
        <w:t xml:space="preserve"> yang </w:t>
      </w:r>
      <w:proofErr w:type="spellStart"/>
      <w:r w:rsidRPr="00C81490">
        <w:rPr>
          <w:rFonts w:asciiTheme="majorBidi" w:hAnsiTheme="majorBidi" w:cstheme="majorBidi"/>
        </w:rPr>
        <w:t>sesuai</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akan</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dipanggil</w:t>
      </w:r>
      <w:proofErr w:type="spellEnd"/>
      <w:r w:rsidRPr="00C81490">
        <w:rPr>
          <w:rFonts w:asciiTheme="majorBidi" w:hAnsiTheme="majorBidi" w:cstheme="majorBidi"/>
        </w:rPr>
        <w:t>:</w:t>
      </w:r>
    </w:p>
    <w:p w14:paraId="668CA225" w14:textId="77777777" w:rsidR="009016BC" w:rsidRPr="00C81490" w:rsidRDefault="00C80201" w:rsidP="00CF1DC3">
      <w:pPr>
        <w:pStyle w:val="NormalWeb"/>
        <w:numPr>
          <w:ilvl w:val="0"/>
          <w:numId w:val="31"/>
        </w:numPr>
        <w:rPr>
          <w:rFonts w:asciiTheme="majorBidi" w:hAnsiTheme="majorBidi" w:cstheme="majorBidi"/>
        </w:rPr>
        <w:pPrChange w:id="64" w:author="Juragan" w:date="2025-03-13T16:34:00Z" w16du:dateUtc="2025-03-13T09:34:00Z">
          <w:pPr>
            <w:pStyle w:val="NormalWeb"/>
            <w:numPr>
              <w:numId w:val="6"/>
            </w:numPr>
            <w:ind w:left="1800" w:hanging="360"/>
          </w:pPr>
        </w:pPrChange>
      </w:pPr>
      <w:r w:rsidRPr="00C81490">
        <w:rPr>
          <w:rFonts w:asciiTheme="majorBidi" w:hAnsiTheme="majorBidi" w:cstheme="majorBidi"/>
        </w:rPr>
        <w:t xml:space="preserve">Jika </w:t>
      </w:r>
      <w:proofErr w:type="spellStart"/>
      <w:r w:rsidRPr="00C81490">
        <w:rPr>
          <w:rFonts w:asciiTheme="majorBidi" w:hAnsiTheme="majorBidi" w:cstheme="majorBidi"/>
        </w:rPr>
        <w:t>pengguna</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memilih</w:t>
      </w:r>
      <w:proofErr w:type="spellEnd"/>
      <w:r w:rsidRPr="00C81490">
        <w:rPr>
          <w:rFonts w:asciiTheme="majorBidi" w:hAnsiTheme="majorBidi" w:cstheme="majorBidi"/>
        </w:rPr>
        <w:t xml:space="preserve"> </w:t>
      </w:r>
      <w:r w:rsidRPr="00C81490">
        <w:rPr>
          <w:rStyle w:val="Strong"/>
          <w:rFonts w:asciiTheme="majorBidi" w:eastAsiaTheme="majorEastAsia" w:hAnsiTheme="majorBidi" w:cstheme="majorBidi"/>
          <w:b w:val="0"/>
          <w:bCs w:val="0"/>
        </w:rPr>
        <w:t>1</w:t>
      </w:r>
      <w:r w:rsidRPr="00C81490">
        <w:rPr>
          <w:rFonts w:asciiTheme="majorBidi" w:hAnsiTheme="majorBidi" w:cstheme="majorBidi"/>
        </w:rPr>
        <w:t xml:space="preserve">, </w:t>
      </w:r>
      <w:proofErr w:type="spellStart"/>
      <w:r w:rsidRPr="00C81490">
        <w:rPr>
          <w:rStyle w:val="HTMLCode"/>
          <w:rFonts w:asciiTheme="majorBidi" w:eastAsiaTheme="majorEastAsia" w:hAnsiTheme="majorBidi" w:cstheme="majorBidi"/>
          <w:sz w:val="24"/>
          <w:szCs w:val="24"/>
        </w:rPr>
        <w:t>tambah_</w:t>
      </w:r>
      <w:proofErr w:type="gramStart"/>
      <w:r w:rsidRPr="00C81490">
        <w:rPr>
          <w:rStyle w:val="HTMLCode"/>
          <w:rFonts w:asciiTheme="majorBidi" w:eastAsiaTheme="majorEastAsia" w:hAnsiTheme="majorBidi" w:cstheme="majorBidi"/>
          <w:sz w:val="24"/>
          <w:szCs w:val="24"/>
        </w:rPr>
        <w:t>item</w:t>
      </w:r>
      <w:proofErr w:type="spellEnd"/>
      <w:r w:rsidRPr="00C81490">
        <w:rPr>
          <w:rStyle w:val="HTMLCode"/>
          <w:rFonts w:asciiTheme="majorBidi" w:eastAsiaTheme="majorEastAsia" w:hAnsiTheme="majorBidi" w:cstheme="majorBidi"/>
          <w:sz w:val="24"/>
          <w:szCs w:val="24"/>
        </w:rPr>
        <w:t>(</w:t>
      </w:r>
      <w:proofErr w:type="gramEnd"/>
      <w:r w:rsidRPr="00C81490">
        <w:rPr>
          <w:rStyle w:val="HTMLCode"/>
          <w:rFonts w:asciiTheme="majorBidi" w:eastAsiaTheme="majorEastAsia" w:hAnsiTheme="majorBidi" w:cstheme="majorBidi"/>
          <w:sz w:val="24"/>
          <w:szCs w:val="24"/>
        </w:rPr>
        <w:t>)</w:t>
      </w:r>
      <w:r w:rsidRPr="00C81490">
        <w:rPr>
          <w:rFonts w:asciiTheme="majorBidi" w:hAnsiTheme="majorBidi" w:cstheme="majorBidi"/>
        </w:rPr>
        <w:t xml:space="preserve"> </w:t>
      </w:r>
      <w:proofErr w:type="spellStart"/>
      <w:r w:rsidRPr="00C81490">
        <w:rPr>
          <w:rFonts w:asciiTheme="majorBidi" w:hAnsiTheme="majorBidi" w:cstheme="majorBidi"/>
        </w:rPr>
        <w:t>dipanggil</w:t>
      </w:r>
      <w:proofErr w:type="spellEnd"/>
      <w:r w:rsidRPr="00C81490">
        <w:rPr>
          <w:rFonts w:asciiTheme="majorBidi" w:hAnsiTheme="majorBidi" w:cstheme="majorBidi"/>
        </w:rPr>
        <w:t>.</w:t>
      </w:r>
    </w:p>
    <w:p w14:paraId="4E3B4332" w14:textId="77777777" w:rsidR="009016BC" w:rsidRPr="00C81490" w:rsidRDefault="00C80201" w:rsidP="00CF1DC3">
      <w:pPr>
        <w:pStyle w:val="NormalWeb"/>
        <w:numPr>
          <w:ilvl w:val="0"/>
          <w:numId w:val="31"/>
        </w:numPr>
        <w:rPr>
          <w:rFonts w:asciiTheme="majorBidi" w:hAnsiTheme="majorBidi" w:cstheme="majorBidi"/>
        </w:rPr>
        <w:pPrChange w:id="65" w:author="Juragan" w:date="2025-03-13T16:34:00Z" w16du:dateUtc="2025-03-13T09:34:00Z">
          <w:pPr>
            <w:pStyle w:val="NormalWeb"/>
            <w:numPr>
              <w:numId w:val="6"/>
            </w:numPr>
            <w:ind w:left="1800" w:hanging="360"/>
          </w:pPr>
        </w:pPrChange>
      </w:pPr>
      <w:r w:rsidRPr="00C81490">
        <w:rPr>
          <w:rFonts w:asciiTheme="majorBidi" w:hAnsiTheme="majorBidi" w:cstheme="majorBidi"/>
        </w:rPr>
        <w:t xml:space="preserve">Jika </w:t>
      </w:r>
      <w:proofErr w:type="spellStart"/>
      <w:r w:rsidRPr="00C81490">
        <w:rPr>
          <w:rFonts w:asciiTheme="majorBidi" w:hAnsiTheme="majorBidi" w:cstheme="majorBidi"/>
        </w:rPr>
        <w:t>pengguna</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memilih</w:t>
      </w:r>
      <w:proofErr w:type="spellEnd"/>
      <w:r w:rsidRPr="00C81490">
        <w:rPr>
          <w:rFonts w:asciiTheme="majorBidi" w:hAnsiTheme="majorBidi" w:cstheme="majorBidi"/>
        </w:rPr>
        <w:t xml:space="preserve"> </w:t>
      </w:r>
      <w:r w:rsidRPr="00C81490">
        <w:rPr>
          <w:rStyle w:val="Strong"/>
          <w:rFonts w:asciiTheme="majorBidi" w:eastAsiaTheme="majorEastAsia" w:hAnsiTheme="majorBidi" w:cstheme="majorBidi"/>
          <w:b w:val="0"/>
          <w:bCs w:val="0"/>
        </w:rPr>
        <w:t>2</w:t>
      </w:r>
      <w:r w:rsidRPr="00C81490">
        <w:rPr>
          <w:rFonts w:asciiTheme="majorBidi" w:hAnsiTheme="majorBidi" w:cstheme="majorBidi"/>
          <w:b/>
          <w:bCs/>
        </w:rPr>
        <w:t>,</w:t>
      </w:r>
      <w:r w:rsidRPr="00C81490">
        <w:rPr>
          <w:rFonts w:asciiTheme="majorBidi" w:hAnsiTheme="majorBidi" w:cstheme="majorBidi"/>
        </w:rPr>
        <w:t xml:space="preserve"> </w:t>
      </w:r>
      <w:proofErr w:type="spellStart"/>
      <w:r w:rsidRPr="00C81490">
        <w:rPr>
          <w:rStyle w:val="HTMLCode"/>
          <w:rFonts w:asciiTheme="majorBidi" w:eastAsiaTheme="majorEastAsia" w:hAnsiTheme="majorBidi" w:cstheme="majorBidi"/>
          <w:sz w:val="24"/>
          <w:szCs w:val="24"/>
        </w:rPr>
        <w:t>hapus_</w:t>
      </w:r>
      <w:proofErr w:type="gramStart"/>
      <w:r w:rsidRPr="00C81490">
        <w:rPr>
          <w:rStyle w:val="HTMLCode"/>
          <w:rFonts w:asciiTheme="majorBidi" w:eastAsiaTheme="majorEastAsia" w:hAnsiTheme="majorBidi" w:cstheme="majorBidi"/>
          <w:sz w:val="24"/>
          <w:szCs w:val="24"/>
        </w:rPr>
        <w:t>item</w:t>
      </w:r>
      <w:proofErr w:type="spellEnd"/>
      <w:r w:rsidRPr="00C81490">
        <w:rPr>
          <w:rStyle w:val="HTMLCode"/>
          <w:rFonts w:asciiTheme="majorBidi" w:eastAsiaTheme="majorEastAsia" w:hAnsiTheme="majorBidi" w:cstheme="majorBidi"/>
          <w:sz w:val="24"/>
          <w:szCs w:val="24"/>
        </w:rPr>
        <w:t>(</w:t>
      </w:r>
      <w:proofErr w:type="gramEnd"/>
      <w:r w:rsidRPr="00C81490">
        <w:rPr>
          <w:rStyle w:val="HTMLCode"/>
          <w:rFonts w:asciiTheme="majorBidi" w:eastAsiaTheme="majorEastAsia" w:hAnsiTheme="majorBidi" w:cstheme="majorBidi"/>
          <w:sz w:val="24"/>
          <w:szCs w:val="24"/>
        </w:rPr>
        <w:t>)</w:t>
      </w:r>
      <w:r w:rsidRPr="00C81490">
        <w:rPr>
          <w:rFonts w:asciiTheme="majorBidi" w:hAnsiTheme="majorBidi" w:cstheme="majorBidi"/>
        </w:rPr>
        <w:t xml:space="preserve"> </w:t>
      </w:r>
      <w:proofErr w:type="spellStart"/>
      <w:r w:rsidRPr="00C81490">
        <w:rPr>
          <w:rFonts w:asciiTheme="majorBidi" w:hAnsiTheme="majorBidi" w:cstheme="majorBidi"/>
        </w:rPr>
        <w:t>dipanggil</w:t>
      </w:r>
      <w:proofErr w:type="spellEnd"/>
      <w:r w:rsidRPr="00C81490">
        <w:rPr>
          <w:rFonts w:asciiTheme="majorBidi" w:hAnsiTheme="majorBidi" w:cstheme="majorBidi"/>
        </w:rPr>
        <w:t>.</w:t>
      </w:r>
    </w:p>
    <w:p w14:paraId="48FA4944" w14:textId="77777777" w:rsidR="009016BC" w:rsidRPr="00C81490" w:rsidRDefault="00C80201" w:rsidP="00CF1DC3">
      <w:pPr>
        <w:pStyle w:val="NormalWeb"/>
        <w:numPr>
          <w:ilvl w:val="0"/>
          <w:numId w:val="31"/>
        </w:numPr>
        <w:rPr>
          <w:rFonts w:asciiTheme="majorBidi" w:hAnsiTheme="majorBidi" w:cstheme="majorBidi"/>
        </w:rPr>
        <w:pPrChange w:id="66" w:author="Juragan" w:date="2025-03-13T16:34:00Z" w16du:dateUtc="2025-03-13T09:34:00Z">
          <w:pPr>
            <w:pStyle w:val="NormalWeb"/>
            <w:numPr>
              <w:numId w:val="6"/>
            </w:numPr>
            <w:ind w:left="1800" w:hanging="360"/>
          </w:pPr>
        </w:pPrChange>
      </w:pPr>
      <w:r w:rsidRPr="00C81490">
        <w:rPr>
          <w:rFonts w:asciiTheme="majorBidi" w:hAnsiTheme="majorBidi" w:cstheme="majorBidi"/>
        </w:rPr>
        <w:t xml:space="preserve">Jika </w:t>
      </w:r>
      <w:proofErr w:type="spellStart"/>
      <w:r w:rsidRPr="00C81490">
        <w:rPr>
          <w:rFonts w:asciiTheme="majorBidi" w:hAnsiTheme="majorBidi" w:cstheme="majorBidi"/>
        </w:rPr>
        <w:t>pengguna</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memilih</w:t>
      </w:r>
      <w:proofErr w:type="spellEnd"/>
      <w:r w:rsidRPr="00C81490">
        <w:rPr>
          <w:rFonts w:asciiTheme="majorBidi" w:hAnsiTheme="majorBidi" w:cstheme="majorBidi"/>
        </w:rPr>
        <w:t xml:space="preserve"> </w:t>
      </w:r>
      <w:r w:rsidRPr="00C81490">
        <w:rPr>
          <w:rStyle w:val="Strong"/>
          <w:rFonts w:asciiTheme="majorBidi" w:eastAsiaTheme="majorEastAsia" w:hAnsiTheme="majorBidi" w:cstheme="majorBidi"/>
          <w:b w:val="0"/>
          <w:bCs w:val="0"/>
        </w:rPr>
        <w:t>3</w:t>
      </w:r>
      <w:r w:rsidRPr="00C81490">
        <w:rPr>
          <w:rFonts w:asciiTheme="majorBidi" w:hAnsiTheme="majorBidi" w:cstheme="majorBidi"/>
        </w:rPr>
        <w:t xml:space="preserve">, </w:t>
      </w:r>
      <w:proofErr w:type="spellStart"/>
      <w:r w:rsidRPr="00C81490">
        <w:rPr>
          <w:rStyle w:val="HTMLCode"/>
          <w:rFonts w:asciiTheme="majorBidi" w:eastAsiaTheme="majorEastAsia" w:hAnsiTheme="majorBidi" w:cstheme="majorBidi"/>
          <w:sz w:val="24"/>
          <w:szCs w:val="24"/>
        </w:rPr>
        <w:t>tampilkan_</w:t>
      </w:r>
      <w:proofErr w:type="gramStart"/>
      <w:r w:rsidRPr="00C81490">
        <w:rPr>
          <w:rStyle w:val="HTMLCode"/>
          <w:rFonts w:asciiTheme="majorBidi" w:eastAsiaTheme="majorEastAsia" w:hAnsiTheme="majorBidi" w:cstheme="majorBidi"/>
          <w:sz w:val="24"/>
          <w:szCs w:val="24"/>
        </w:rPr>
        <w:t>daftar</w:t>
      </w:r>
      <w:proofErr w:type="spellEnd"/>
      <w:r w:rsidRPr="00C81490">
        <w:rPr>
          <w:rStyle w:val="HTMLCode"/>
          <w:rFonts w:asciiTheme="majorBidi" w:eastAsiaTheme="majorEastAsia" w:hAnsiTheme="majorBidi" w:cstheme="majorBidi"/>
          <w:sz w:val="24"/>
          <w:szCs w:val="24"/>
        </w:rPr>
        <w:t>(</w:t>
      </w:r>
      <w:proofErr w:type="gramEnd"/>
      <w:r w:rsidRPr="00C81490">
        <w:rPr>
          <w:rStyle w:val="HTMLCode"/>
          <w:rFonts w:asciiTheme="majorBidi" w:eastAsiaTheme="majorEastAsia" w:hAnsiTheme="majorBidi" w:cstheme="majorBidi"/>
          <w:sz w:val="24"/>
          <w:szCs w:val="24"/>
        </w:rPr>
        <w:t>)</w:t>
      </w:r>
      <w:r w:rsidRPr="00C81490">
        <w:rPr>
          <w:rFonts w:asciiTheme="majorBidi" w:hAnsiTheme="majorBidi" w:cstheme="majorBidi"/>
        </w:rPr>
        <w:t xml:space="preserve"> </w:t>
      </w:r>
      <w:proofErr w:type="spellStart"/>
      <w:r w:rsidRPr="00C81490">
        <w:rPr>
          <w:rFonts w:asciiTheme="majorBidi" w:hAnsiTheme="majorBidi" w:cstheme="majorBidi"/>
        </w:rPr>
        <w:t>dipanggil</w:t>
      </w:r>
      <w:proofErr w:type="spellEnd"/>
      <w:r w:rsidRPr="00C81490">
        <w:rPr>
          <w:rFonts w:asciiTheme="majorBidi" w:hAnsiTheme="majorBidi" w:cstheme="majorBidi"/>
        </w:rPr>
        <w:t>.</w:t>
      </w:r>
    </w:p>
    <w:p w14:paraId="662CAFD9" w14:textId="77777777" w:rsidR="009016BC" w:rsidRPr="00C81490" w:rsidRDefault="00C80201" w:rsidP="00CF1DC3">
      <w:pPr>
        <w:pStyle w:val="NormalWeb"/>
        <w:numPr>
          <w:ilvl w:val="0"/>
          <w:numId w:val="31"/>
        </w:numPr>
        <w:rPr>
          <w:rFonts w:asciiTheme="majorBidi" w:hAnsiTheme="majorBidi" w:cstheme="majorBidi"/>
        </w:rPr>
        <w:pPrChange w:id="67" w:author="Juragan" w:date="2025-03-13T16:34:00Z" w16du:dateUtc="2025-03-13T09:34:00Z">
          <w:pPr>
            <w:pStyle w:val="NormalWeb"/>
            <w:numPr>
              <w:numId w:val="6"/>
            </w:numPr>
            <w:ind w:left="1800" w:hanging="360"/>
          </w:pPr>
        </w:pPrChange>
      </w:pPr>
      <w:r w:rsidRPr="00C81490">
        <w:rPr>
          <w:rFonts w:asciiTheme="majorBidi" w:hAnsiTheme="majorBidi" w:cstheme="majorBidi"/>
        </w:rPr>
        <w:t xml:space="preserve">Jika </w:t>
      </w:r>
      <w:proofErr w:type="spellStart"/>
      <w:r w:rsidRPr="00C81490">
        <w:rPr>
          <w:rFonts w:asciiTheme="majorBidi" w:hAnsiTheme="majorBidi" w:cstheme="majorBidi"/>
        </w:rPr>
        <w:t>pengguna</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memilih</w:t>
      </w:r>
      <w:proofErr w:type="spellEnd"/>
      <w:r w:rsidRPr="00C81490">
        <w:rPr>
          <w:rFonts w:asciiTheme="majorBidi" w:hAnsiTheme="majorBidi" w:cstheme="majorBidi"/>
        </w:rPr>
        <w:t xml:space="preserve"> </w:t>
      </w:r>
      <w:r w:rsidRPr="00C81490">
        <w:rPr>
          <w:rStyle w:val="Strong"/>
          <w:rFonts w:asciiTheme="majorBidi" w:eastAsiaTheme="majorEastAsia" w:hAnsiTheme="majorBidi" w:cstheme="majorBidi"/>
          <w:b w:val="0"/>
          <w:bCs w:val="0"/>
        </w:rPr>
        <w:t>4</w:t>
      </w:r>
      <w:r w:rsidRPr="00C81490">
        <w:rPr>
          <w:rFonts w:asciiTheme="majorBidi" w:hAnsiTheme="majorBidi" w:cstheme="majorBidi"/>
        </w:rPr>
        <w:t xml:space="preserve">, </w:t>
      </w:r>
      <w:proofErr w:type="spellStart"/>
      <w:r w:rsidRPr="00C81490">
        <w:rPr>
          <w:rStyle w:val="HTMLCode"/>
          <w:rFonts w:asciiTheme="majorBidi" w:eastAsiaTheme="majorEastAsia" w:hAnsiTheme="majorBidi" w:cstheme="majorBidi"/>
          <w:sz w:val="24"/>
          <w:szCs w:val="24"/>
        </w:rPr>
        <w:t>tampilkan_</w:t>
      </w:r>
      <w:proofErr w:type="gramStart"/>
      <w:r w:rsidRPr="00C81490">
        <w:rPr>
          <w:rStyle w:val="HTMLCode"/>
          <w:rFonts w:asciiTheme="majorBidi" w:eastAsiaTheme="majorEastAsia" w:hAnsiTheme="majorBidi" w:cstheme="majorBidi"/>
          <w:sz w:val="24"/>
          <w:szCs w:val="24"/>
        </w:rPr>
        <w:t>terbalik</w:t>
      </w:r>
      <w:proofErr w:type="spellEnd"/>
      <w:r w:rsidRPr="00C81490">
        <w:rPr>
          <w:rStyle w:val="HTMLCode"/>
          <w:rFonts w:asciiTheme="majorBidi" w:eastAsiaTheme="majorEastAsia" w:hAnsiTheme="majorBidi" w:cstheme="majorBidi"/>
          <w:sz w:val="24"/>
          <w:szCs w:val="24"/>
        </w:rPr>
        <w:t>(</w:t>
      </w:r>
      <w:proofErr w:type="gramEnd"/>
      <w:r w:rsidRPr="00C81490">
        <w:rPr>
          <w:rStyle w:val="HTMLCode"/>
          <w:rFonts w:asciiTheme="majorBidi" w:eastAsiaTheme="majorEastAsia" w:hAnsiTheme="majorBidi" w:cstheme="majorBidi"/>
          <w:sz w:val="24"/>
          <w:szCs w:val="24"/>
        </w:rPr>
        <w:t>)</w:t>
      </w:r>
      <w:r w:rsidRPr="00C81490">
        <w:rPr>
          <w:rFonts w:asciiTheme="majorBidi" w:hAnsiTheme="majorBidi" w:cstheme="majorBidi"/>
        </w:rPr>
        <w:t xml:space="preserve"> </w:t>
      </w:r>
      <w:proofErr w:type="spellStart"/>
      <w:r w:rsidRPr="00C81490">
        <w:rPr>
          <w:rFonts w:asciiTheme="majorBidi" w:hAnsiTheme="majorBidi" w:cstheme="majorBidi"/>
        </w:rPr>
        <w:t>dipanggil</w:t>
      </w:r>
      <w:proofErr w:type="spellEnd"/>
      <w:r w:rsidRPr="00C81490">
        <w:rPr>
          <w:rFonts w:asciiTheme="majorBidi" w:hAnsiTheme="majorBidi" w:cstheme="majorBidi"/>
        </w:rPr>
        <w:t>.</w:t>
      </w:r>
    </w:p>
    <w:p w14:paraId="5053B52B" w14:textId="77777777" w:rsidR="00CF1DC3" w:rsidRDefault="00C80201" w:rsidP="00CF1DC3">
      <w:pPr>
        <w:pStyle w:val="NormalWeb"/>
        <w:numPr>
          <w:ilvl w:val="0"/>
          <w:numId w:val="31"/>
        </w:numPr>
        <w:rPr>
          <w:rFonts w:asciiTheme="majorBidi" w:hAnsiTheme="majorBidi" w:cstheme="majorBidi"/>
        </w:rPr>
        <w:pPrChange w:id="68" w:author="Juragan" w:date="2025-03-13T16:34:00Z" w16du:dateUtc="2025-03-13T09:34:00Z">
          <w:pPr>
            <w:pStyle w:val="NormalWeb"/>
            <w:numPr>
              <w:numId w:val="6"/>
            </w:numPr>
            <w:ind w:left="1800" w:hanging="360"/>
          </w:pPr>
        </w:pPrChange>
      </w:pPr>
      <w:r w:rsidRPr="00C81490">
        <w:rPr>
          <w:rFonts w:asciiTheme="majorBidi" w:hAnsiTheme="majorBidi" w:cstheme="majorBidi"/>
        </w:rPr>
        <w:t xml:space="preserve">Jika </w:t>
      </w:r>
      <w:proofErr w:type="spellStart"/>
      <w:r w:rsidRPr="00C81490">
        <w:rPr>
          <w:rFonts w:asciiTheme="majorBidi" w:hAnsiTheme="majorBidi" w:cstheme="majorBidi"/>
        </w:rPr>
        <w:t>pengguna</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memilih</w:t>
      </w:r>
      <w:proofErr w:type="spellEnd"/>
      <w:r w:rsidRPr="00C81490">
        <w:rPr>
          <w:rFonts w:asciiTheme="majorBidi" w:hAnsiTheme="majorBidi" w:cstheme="majorBidi"/>
        </w:rPr>
        <w:t xml:space="preserve"> </w:t>
      </w:r>
      <w:r w:rsidRPr="00C81490">
        <w:rPr>
          <w:rStyle w:val="Strong"/>
          <w:rFonts w:asciiTheme="majorBidi" w:eastAsiaTheme="majorEastAsia" w:hAnsiTheme="majorBidi" w:cstheme="majorBidi"/>
          <w:b w:val="0"/>
          <w:bCs w:val="0"/>
        </w:rPr>
        <w:t>5</w:t>
      </w:r>
      <w:r w:rsidRPr="00C81490">
        <w:rPr>
          <w:rFonts w:asciiTheme="majorBidi" w:hAnsiTheme="majorBidi" w:cstheme="majorBidi"/>
        </w:rPr>
        <w:t xml:space="preserve">, program </w:t>
      </w:r>
      <w:proofErr w:type="spellStart"/>
      <w:r w:rsidRPr="00C81490">
        <w:rPr>
          <w:rFonts w:asciiTheme="majorBidi" w:hAnsiTheme="majorBidi" w:cstheme="majorBidi"/>
        </w:rPr>
        <w:t>keluar</w:t>
      </w:r>
      <w:proofErr w:type="spellEnd"/>
      <w:r w:rsidRPr="00C81490">
        <w:rPr>
          <w:rFonts w:asciiTheme="majorBidi" w:hAnsiTheme="majorBidi" w:cstheme="majorBidi"/>
        </w:rPr>
        <w:t xml:space="preserve"> </w:t>
      </w:r>
      <w:proofErr w:type="spellStart"/>
      <w:r w:rsidRPr="00C81490">
        <w:rPr>
          <w:rFonts w:asciiTheme="majorBidi" w:hAnsiTheme="majorBidi" w:cstheme="majorBidi"/>
        </w:rPr>
        <w:t>dari</w:t>
      </w:r>
      <w:proofErr w:type="spellEnd"/>
      <w:r w:rsidRPr="00C81490">
        <w:rPr>
          <w:rFonts w:asciiTheme="majorBidi" w:hAnsiTheme="majorBidi" w:cstheme="majorBidi"/>
        </w:rPr>
        <w:t xml:space="preserve"> loop dan </w:t>
      </w:r>
      <w:proofErr w:type="spellStart"/>
      <w:r w:rsidRPr="00C81490">
        <w:rPr>
          <w:rFonts w:asciiTheme="majorBidi" w:hAnsiTheme="majorBidi" w:cstheme="majorBidi"/>
        </w:rPr>
        <w:t>berhenti</w:t>
      </w:r>
      <w:proofErr w:type="spellEnd"/>
      <w:r w:rsidRPr="00C81490">
        <w:rPr>
          <w:rFonts w:asciiTheme="majorBidi" w:hAnsiTheme="majorBidi" w:cstheme="majorBidi"/>
        </w:rPr>
        <w:t>.</w:t>
      </w:r>
      <w:bookmarkStart w:id="69" w:name="_Toc192753044"/>
    </w:p>
    <w:p w14:paraId="441B78C2" w14:textId="77777777" w:rsidR="008648E9" w:rsidRPr="006B1BF9" w:rsidRDefault="008648E9" w:rsidP="008648E9">
      <w:pPr>
        <w:pStyle w:val="ListParagraph"/>
        <w:ind w:left="1440"/>
        <w:jc w:val="both"/>
        <w:rPr>
          <w:del w:id="70" w:author="Juragan" w:date="2025-03-13T16:34:00Z" w16du:dateUtc="2025-03-13T09:34:00Z"/>
          <w:rFonts w:asciiTheme="majorBidi" w:hAnsiTheme="majorBidi" w:cstheme="majorBidi"/>
          <w:b/>
          <w:bCs/>
          <w:i/>
          <w:iCs/>
          <w:sz w:val="24"/>
          <w:szCs w:val="24"/>
          <w:highlight w:val="yellow"/>
        </w:rPr>
      </w:pPr>
    </w:p>
    <w:p w14:paraId="5A87881E" w14:textId="02C972EB" w:rsidR="008648E9" w:rsidRPr="006B1BF9" w:rsidRDefault="00CF1DC3" w:rsidP="00CF1DC3">
      <w:pPr>
        <w:pStyle w:val="NormalWeb"/>
        <w:rPr>
          <w:rFonts w:asciiTheme="majorBidi" w:hAnsiTheme="majorBidi"/>
          <w:b/>
          <w:bCs/>
        </w:rPr>
        <w:pPrChange w:id="71" w:author="Juragan" w:date="2025-03-13T16:34:00Z" w16du:dateUtc="2025-03-13T09:34:00Z">
          <w:pPr>
            <w:pStyle w:val="ListParagraph"/>
            <w:numPr>
              <w:ilvl w:val="2"/>
              <w:numId w:val="3"/>
            </w:numPr>
            <w:ind w:left="1080" w:hanging="720"/>
            <w:jc w:val="both"/>
            <w:outlineLvl w:val="2"/>
          </w:pPr>
        </w:pPrChange>
      </w:pPr>
      <w:ins w:id="72" w:author="Juragan" w:date="2025-03-13T16:34:00Z" w16du:dateUtc="2025-03-13T09:34:00Z">
        <w:r w:rsidRPr="006B1BF9">
          <w:rPr>
            <w:rFonts w:asciiTheme="majorBidi" w:hAnsiTheme="majorBidi" w:cstheme="majorBidi"/>
            <w:b/>
            <w:bCs/>
          </w:rPr>
          <w:t xml:space="preserve">4.3.2 </w:t>
        </w:r>
      </w:ins>
      <w:r w:rsidR="009016BC" w:rsidRPr="006B1BF9">
        <w:rPr>
          <w:rFonts w:asciiTheme="majorBidi" w:hAnsiTheme="majorBidi"/>
          <w:b/>
          <w:bCs/>
        </w:rPr>
        <w:t>Test Case</w:t>
      </w:r>
      <w:bookmarkEnd w:id="69"/>
    </w:p>
    <w:tbl>
      <w:tblPr>
        <w:tblStyle w:val="TableGrid"/>
        <w:tblW w:w="9634" w:type="dxa"/>
        <w:tblLook w:val="04A0" w:firstRow="1" w:lastRow="0" w:firstColumn="1" w:lastColumn="0" w:noHBand="0" w:noVBand="1"/>
      </w:tblPr>
      <w:tblGrid>
        <w:gridCol w:w="988"/>
        <w:gridCol w:w="2409"/>
        <w:gridCol w:w="3615"/>
        <w:gridCol w:w="2622"/>
      </w:tblGrid>
      <w:tr w:rsidR="0044184F" w:rsidRPr="009C3371" w14:paraId="16511600" w14:textId="77777777" w:rsidTr="003D3A05">
        <w:tc>
          <w:tcPr>
            <w:tcW w:w="988" w:type="dxa"/>
          </w:tcPr>
          <w:p w14:paraId="01B30305" w14:textId="47671CE5" w:rsidR="0044184F" w:rsidRPr="009C3371" w:rsidRDefault="0044184F" w:rsidP="00C80201">
            <w:pPr>
              <w:jc w:val="both"/>
              <w:rPr>
                <w:rFonts w:ascii="Times New Roman" w:hAnsi="Times New Roman" w:cs="Times New Roman"/>
                <w:sz w:val="24"/>
                <w:szCs w:val="24"/>
              </w:rPr>
            </w:pPr>
            <w:r w:rsidRPr="009C3371">
              <w:rPr>
                <w:rFonts w:ascii="Times New Roman" w:hAnsi="Times New Roman" w:cs="Times New Roman"/>
                <w:sz w:val="24"/>
                <w:szCs w:val="24"/>
              </w:rPr>
              <w:t>No</w:t>
            </w:r>
          </w:p>
        </w:tc>
        <w:tc>
          <w:tcPr>
            <w:tcW w:w="2409" w:type="dxa"/>
          </w:tcPr>
          <w:p w14:paraId="4B877B02" w14:textId="33E9D515" w:rsidR="0044184F" w:rsidRPr="009C3371" w:rsidRDefault="0044184F" w:rsidP="00C80201">
            <w:pPr>
              <w:jc w:val="both"/>
              <w:rPr>
                <w:rFonts w:ascii="Times New Roman" w:hAnsi="Times New Roman" w:cs="Times New Roman"/>
                <w:sz w:val="24"/>
                <w:szCs w:val="24"/>
              </w:rPr>
            </w:pPr>
            <w:r w:rsidRPr="009C3371">
              <w:rPr>
                <w:rFonts w:ascii="Times New Roman" w:hAnsi="Times New Roman" w:cs="Times New Roman"/>
                <w:sz w:val="24"/>
                <w:szCs w:val="24"/>
              </w:rPr>
              <w:t>Fitur yang di uji</w:t>
            </w:r>
          </w:p>
        </w:tc>
        <w:tc>
          <w:tcPr>
            <w:tcW w:w="3615" w:type="dxa"/>
          </w:tcPr>
          <w:p w14:paraId="2786CB4E" w14:textId="2D043D6A" w:rsidR="0044184F" w:rsidRPr="009C3371" w:rsidRDefault="0044184F" w:rsidP="00C80201">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Skenario</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Pengujian</w:t>
            </w:r>
            <w:proofErr w:type="spellEnd"/>
          </w:p>
        </w:tc>
        <w:tc>
          <w:tcPr>
            <w:tcW w:w="2622" w:type="dxa"/>
          </w:tcPr>
          <w:p w14:paraId="79323611" w14:textId="3979F5BD" w:rsidR="0044184F" w:rsidRPr="009C3371" w:rsidRDefault="0044184F" w:rsidP="00C80201">
            <w:pPr>
              <w:jc w:val="both"/>
              <w:rPr>
                <w:rFonts w:ascii="Times New Roman" w:hAnsi="Times New Roman" w:cs="Times New Roman"/>
                <w:sz w:val="24"/>
                <w:szCs w:val="24"/>
              </w:rPr>
            </w:pPr>
            <w:r w:rsidRPr="009C3371">
              <w:rPr>
                <w:rFonts w:ascii="Times New Roman" w:hAnsi="Times New Roman" w:cs="Times New Roman"/>
                <w:sz w:val="24"/>
                <w:szCs w:val="24"/>
              </w:rPr>
              <w:t xml:space="preserve">Metode </w:t>
            </w:r>
            <w:proofErr w:type="spellStart"/>
            <w:r w:rsidRPr="009C3371">
              <w:rPr>
                <w:rFonts w:ascii="Times New Roman" w:hAnsi="Times New Roman" w:cs="Times New Roman"/>
                <w:sz w:val="24"/>
                <w:szCs w:val="24"/>
              </w:rPr>
              <w:t>Pengujian</w:t>
            </w:r>
            <w:proofErr w:type="spellEnd"/>
            <w:r w:rsidRPr="009C3371">
              <w:rPr>
                <w:rFonts w:ascii="Times New Roman" w:hAnsi="Times New Roman" w:cs="Times New Roman"/>
                <w:sz w:val="24"/>
                <w:szCs w:val="24"/>
              </w:rPr>
              <w:t xml:space="preserve"> </w:t>
            </w:r>
          </w:p>
        </w:tc>
      </w:tr>
      <w:tr w:rsidR="0044184F" w:rsidRPr="009C3371" w14:paraId="2A872DA0" w14:textId="77777777" w:rsidTr="003D3A05">
        <w:tc>
          <w:tcPr>
            <w:tcW w:w="988" w:type="dxa"/>
          </w:tcPr>
          <w:p w14:paraId="3FC5C029" w14:textId="5C761DDD" w:rsidR="0044184F" w:rsidRPr="009C3371" w:rsidRDefault="0044184F" w:rsidP="0044184F">
            <w:pPr>
              <w:jc w:val="both"/>
              <w:rPr>
                <w:rFonts w:ascii="Times New Roman" w:hAnsi="Times New Roman" w:cs="Times New Roman"/>
                <w:sz w:val="24"/>
                <w:szCs w:val="24"/>
              </w:rPr>
            </w:pPr>
            <w:r w:rsidRPr="009C3371">
              <w:rPr>
                <w:rFonts w:ascii="Times New Roman" w:hAnsi="Times New Roman" w:cs="Times New Roman"/>
                <w:sz w:val="24"/>
                <w:szCs w:val="24"/>
              </w:rPr>
              <w:t>1.</w:t>
            </w:r>
          </w:p>
        </w:tc>
        <w:tc>
          <w:tcPr>
            <w:tcW w:w="2409" w:type="dxa"/>
          </w:tcPr>
          <w:p w14:paraId="2069CDA6" w14:textId="366E21F0" w:rsidR="0044184F" w:rsidRPr="009C3371" w:rsidRDefault="0044184F" w:rsidP="00C80201">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Tambah</w:t>
            </w:r>
            <w:proofErr w:type="spellEnd"/>
            <w:r w:rsidRPr="009C3371">
              <w:rPr>
                <w:rFonts w:ascii="Times New Roman" w:hAnsi="Times New Roman" w:cs="Times New Roman"/>
                <w:sz w:val="24"/>
                <w:szCs w:val="24"/>
              </w:rPr>
              <w:t xml:space="preserve"> item</w:t>
            </w:r>
          </w:p>
        </w:tc>
        <w:tc>
          <w:tcPr>
            <w:tcW w:w="3615" w:type="dxa"/>
          </w:tcPr>
          <w:p w14:paraId="16030A3C" w14:textId="05C416BD" w:rsidR="0044184F" w:rsidRPr="009C3371" w:rsidRDefault="0044184F" w:rsidP="0044184F">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Menambahkan</w:t>
            </w:r>
            <w:proofErr w:type="spellEnd"/>
            <w:r w:rsidRPr="009C3371">
              <w:rPr>
                <w:rFonts w:ascii="Times New Roman" w:hAnsi="Times New Roman" w:cs="Times New Roman"/>
                <w:sz w:val="24"/>
                <w:szCs w:val="24"/>
              </w:rPr>
              <w:t xml:space="preserve"> item </w:t>
            </w:r>
            <w:proofErr w:type="spellStart"/>
            <w:r w:rsidRPr="009C3371">
              <w:rPr>
                <w:rFonts w:ascii="Times New Roman" w:hAnsi="Times New Roman" w:cs="Times New Roman"/>
                <w:sz w:val="24"/>
                <w:szCs w:val="24"/>
              </w:rPr>
              <w:t>baru</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ke</w:t>
            </w:r>
            <w:proofErr w:type="spellEnd"/>
            <w:r w:rsidRPr="009C3371">
              <w:rPr>
                <w:rFonts w:ascii="Times New Roman" w:hAnsi="Times New Roman" w:cs="Times New Roman"/>
                <w:sz w:val="24"/>
                <w:szCs w:val="24"/>
              </w:rPr>
              <w:t xml:space="preserve"> daftar</w:t>
            </w:r>
          </w:p>
        </w:tc>
        <w:tc>
          <w:tcPr>
            <w:tcW w:w="2622" w:type="dxa"/>
          </w:tcPr>
          <w:p w14:paraId="0DAC6ABB" w14:textId="49C616CC" w:rsidR="0044184F" w:rsidRPr="009C3371" w:rsidRDefault="0044184F" w:rsidP="0044184F">
            <w:pPr>
              <w:jc w:val="both"/>
              <w:rPr>
                <w:rFonts w:ascii="Times New Roman" w:hAnsi="Times New Roman" w:cs="Times New Roman"/>
                <w:sz w:val="24"/>
                <w:szCs w:val="24"/>
              </w:rPr>
            </w:pPr>
            <w:r w:rsidRPr="009C3371">
              <w:rPr>
                <w:rFonts w:ascii="Times New Roman" w:hAnsi="Times New Roman" w:cs="Times New Roman"/>
                <w:sz w:val="24"/>
                <w:szCs w:val="24"/>
              </w:rPr>
              <w:t xml:space="preserve">Input valid dan </w:t>
            </w:r>
            <w:proofErr w:type="spellStart"/>
            <w:r w:rsidRPr="009C3371">
              <w:rPr>
                <w:rFonts w:ascii="Times New Roman" w:hAnsi="Times New Roman" w:cs="Times New Roman"/>
                <w:sz w:val="24"/>
                <w:szCs w:val="24"/>
              </w:rPr>
              <w:t>cek</w:t>
            </w:r>
            <w:proofErr w:type="spellEnd"/>
            <w:r w:rsidRPr="009C3371">
              <w:rPr>
                <w:rFonts w:ascii="Times New Roman" w:hAnsi="Times New Roman" w:cs="Times New Roman"/>
                <w:sz w:val="24"/>
                <w:szCs w:val="24"/>
              </w:rPr>
              <w:t xml:space="preserve"> output</w:t>
            </w:r>
          </w:p>
        </w:tc>
      </w:tr>
      <w:tr w:rsidR="0044184F" w:rsidRPr="009C3371" w14:paraId="0D0CFA6E" w14:textId="77777777" w:rsidTr="003D3A05">
        <w:tc>
          <w:tcPr>
            <w:tcW w:w="988" w:type="dxa"/>
          </w:tcPr>
          <w:p w14:paraId="1EEE149D" w14:textId="3C7E1D03" w:rsidR="0044184F" w:rsidRPr="009C3371" w:rsidRDefault="0044184F" w:rsidP="00C80201">
            <w:pPr>
              <w:jc w:val="both"/>
              <w:rPr>
                <w:rFonts w:ascii="Times New Roman" w:hAnsi="Times New Roman" w:cs="Times New Roman"/>
                <w:sz w:val="24"/>
                <w:szCs w:val="24"/>
              </w:rPr>
            </w:pPr>
            <w:r w:rsidRPr="009C3371">
              <w:rPr>
                <w:rFonts w:ascii="Times New Roman" w:hAnsi="Times New Roman" w:cs="Times New Roman"/>
                <w:sz w:val="24"/>
                <w:szCs w:val="24"/>
              </w:rPr>
              <w:t>2.</w:t>
            </w:r>
          </w:p>
        </w:tc>
        <w:tc>
          <w:tcPr>
            <w:tcW w:w="2409" w:type="dxa"/>
          </w:tcPr>
          <w:p w14:paraId="2E999B6F" w14:textId="76E34751" w:rsidR="0044184F" w:rsidRPr="009C3371" w:rsidRDefault="0044184F" w:rsidP="00C80201">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Tambah</w:t>
            </w:r>
            <w:proofErr w:type="spellEnd"/>
            <w:r w:rsidRPr="009C3371">
              <w:rPr>
                <w:rFonts w:ascii="Times New Roman" w:hAnsi="Times New Roman" w:cs="Times New Roman"/>
                <w:sz w:val="24"/>
                <w:szCs w:val="24"/>
              </w:rPr>
              <w:t xml:space="preserve"> item (</w:t>
            </w:r>
            <w:proofErr w:type="spellStart"/>
            <w:r w:rsidRPr="009C3371">
              <w:rPr>
                <w:rFonts w:ascii="Times New Roman" w:hAnsi="Times New Roman" w:cs="Times New Roman"/>
                <w:sz w:val="24"/>
                <w:szCs w:val="24"/>
              </w:rPr>
              <w:t>negatif</w:t>
            </w:r>
            <w:proofErr w:type="spellEnd"/>
            <w:r w:rsidRPr="009C3371">
              <w:rPr>
                <w:rFonts w:ascii="Times New Roman" w:hAnsi="Times New Roman" w:cs="Times New Roman"/>
                <w:sz w:val="24"/>
                <w:szCs w:val="24"/>
              </w:rPr>
              <w:t>)</w:t>
            </w:r>
          </w:p>
        </w:tc>
        <w:tc>
          <w:tcPr>
            <w:tcW w:w="3615" w:type="dxa"/>
          </w:tcPr>
          <w:p w14:paraId="55ECC757" w14:textId="397B312F" w:rsidR="0044184F" w:rsidRPr="009C3371" w:rsidRDefault="0044184F" w:rsidP="0044184F">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Menambahkan</w:t>
            </w:r>
            <w:proofErr w:type="spellEnd"/>
            <w:r w:rsidRPr="009C3371">
              <w:rPr>
                <w:rFonts w:ascii="Times New Roman" w:hAnsi="Times New Roman" w:cs="Times New Roman"/>
                <w:sz w:val="24"/>
                <w:szCs w:val="24"/>
              </w:rPr>
              <w:t xml:space="preserve"> item yang </w:t>
            </w:r>
            <w:proofErr w:type="spellStart"/>
            <w:r w:rsidRPr="009C3371">
              <w:rPr>
                <w:rFonts w:ascii="Times New Roman" w:hAnsi="Times New Roman" w:cs="Times New Roman"/>
                <w:sz w:val="24"/>
                <w:szCs w:val="24"/>
              </w:rPr>
              <w:t>sama</w:t>
            </w:r>
            <w:proofErr w:type="spellEnd"/>
            <w:r w:rsidRPr="009C3371">
              <w:rPr>
                <w:rFonts w:ascii="Times New Roman" w:hAnsi="Times New Roman" w:cs="Times New Roman"/>
                <w:sz w:val="24"/>
                <w:szCs w:val="24"/>
              </w:rPr>
              <w:t xml:space="preserve"> dua kali</w:t>
            </w:r>
          </w:p>
        </w:tc>
        <w:tc>
          <w:tcPr>
            <w:tcW w:w="2622" w:type="dxa"/>
          </w:tcPr>
          <w:p w14:paraId="77A84286" w14:textId="6307B681" w:rsidR="0044184F" w:rsidRPr="009C3371" w:rsidRDefault="0044184F" w:rsidP="0044184F">
            <w:pPr>
              <w:jc w:val="both"/>
              <w:rPr>
                <w:rFonts w:ascii="Times New Roman" w:hAnsi="Times New Roman" w:cs="Times New Roman"/>
                <w:sz w:val="24"/>
                <w:szCs w:val="24"/>
              </w:rPr>
            </w:pPr>
            <w:r w:rsidRPr="009C3371">
              <w:rPr>
                <w:rFonts w:ascii="Times New Roman" w:hAnsi="Times New Roman" w:cs="Times New Roman"/>
                <w:sz w:val="24"/>
                <w:szCs w:val="24"/>
              </w:rPr>
              <w:t xml:space="preserve">Input </w:t>
            </w:r>
            <w:proofErr w:type="spellStart"/>
            <w:r w:rsidRPr="009C3371">
              <w:rPr>
                <w:rFonts w:ascii="Times New Roman" w:hAnsi="Times New Roman" w:cs="Times New Roman"/>
                <w:sz w:val="24"/>
                <w:szCs w:val="24"/>
              </w:rPr>
              <w:t>duplikat</w:t>
            </w:r>
            <w:proofErr w:type="spellEnd"/>
            <w:r w:rsidRPr="009C3371">
              <w:rPr>
                <w:rFonts w:ascii="Times New Roman" w:hAnsi="Times New Roman" w:cs="Times New Roman"/>
                <w:sz w:val="24"/>
                <w:szCs w:val="24"/>
              </w:rPr>
              <w:t xml:space="preserve"> dan </w:t>
            </w:r>
            <w:proofErr w:type="spellStart"/>
            <w:r w:rsidRPr="009C3371">
              <w:rPr>
                <w:rFonts w:ascii="Times New Roman" w:hAnsi="Times New Roman" w:cs="Times New Roman"/>
                <w:sz w:val="24"/>
                <w:szCs w:val="24"/>
              </w:rPr>
              <w:t>cek</w:t>
            </w:r>
            <w:proofErr w:type="spellEnd"/>
            <w:r w:rsidRPr="009C3371">
              <w:rPr>
                <w:rFonts w:ascii="Times New Roman" w:hAnsi="Times New Roman" w:cs="Times New Roman"/>
                <w:sz w:val="24"/>
                <w:szCs w:val="24"/>
              </w:rPr>
              <w:t xml:space="preserve"> output</w:t>
            </w:r>
          </w:p>
        </w:tc>
      </w:tr>
      <w:tr w:rsidR="0044184F" w:rsidRPr="009C3371" w14:paraId="61310982" w14:textId="77777777" w:rsidTr="003D3A05">
        <w:tc>
          <w:tcPr>
            <w:tcW w:w="988" w:type="dxa"/>
          </w:tcPr>
          <w:p w14:paraId="45F0093B" w14:textId="27222CF8" w:rsidR="0044184F" w:rsidRPr="009C3371" w:rsidRDefault="0044184F" w:rsidP="00C80201">
            <w:pPr>
              <w:jc w:val="both"/>
              <w:rPr>
                <w:rFonts w:ascii="Times New Roman" w:hAnsi="Times New Roman" w:cs="Times New Roman"/>
                <w:sz w:val="24"/>
                <w:szCs w:val="24"/>
              </w:rPr>
            </w:pPr>
            <w:r w:rsidRPr="009C3371">
              <w:rPr>
                <w:rFonts w:ascii="Times New Roman" w:hAnsi="Times New Roman" w:cs="Times New Roman"/>
                <w:sz w:val="24"/>
                <w:szCs w:val="24"/>
              </w:rPr>
              <w:t>3.</w:t>
            </w:r>
          </w:p>
        </w:tc>
        <w:tc>
          <w:tcPr>
            <w:tcW w:w="2409" w:type="dxa"/>
          </w:tcPr>
          <w:p w14:paraId="249EE9E9" w14:textId="2C811D5B" w:rsidR="0044184F" w:rsidRPr="009C3371" w:rsidRDefault="0044184F" w:rsidP="00C80201">
            <w:pPr>
              <w:jc w:val="both"/>
              <w:rPr>
                <w:rFonts w:ascii="Times New Roman" w:hAnsi="Times New Roman" w:cs="Times New Roman"/>
                <w:sz w:val="24"/>
                <w:szCs w:val="24"/>
              </w:rPr>
            </w:pPr>
            <w:r w:rsidRPr="009C3371">
              <w:rPr>
                <w:rFonts w:ascii="Times New Roman" w:hAnsi="Times New Roman" w:cs="Times New Roman"/>
                <w:sz w:val="24"/>
                <w:szCs w:val="24"/>
              </w:rPr>
              <w:t>Hapus item</w:t>
            </w:r>
          </w:p>
        </w:tc>
        <w:tc>
          <w:tcPr>
            <w:tcW w:w="3615" w:type="dxa"/>
          </w:tcPr>
          <w:p w14:paraId="7F806270" w14:textId="51184272" w:rsidR="0044184F" w:rsidRPr="009C3371" w:rsidRDefault="0044184F" w:rsidP="0044184F">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Menghapus</w:t>
            </w:r>
            <w:proofErr w:type="spellEnd"/>
            <w:r w:rsidRPr="009C3371">
              <w:rPr>
                <w:rFonts w:ascii="Times New Roman" w:hAnsi="Times New Roman" w:cs="Times New Roman"/>
                <w:sz w:val="24"/>
                <w:szCs w:val="24"/>
              </w:rPr>
              <w:t xml:space="preserve"> item yang </w:t>
            </w:r>
            <w:proofErr w:type="spellStart"/>
            <w:r w:rsidRPr="009C3371">
              <w:rPr>
                <w:rFonts w:ascii="Times New Roman" w:hAnsi="Times New Roman" w:cs="Times New Roman"/>
                <w:sz w:val="24"/>
                <w:szCs w:val="24"/>
              </w:rPr>
              <w:t>ada</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dalam</w:t>
            </w:r>
            <w:proofErr w:type="spellEnd"/>
            <w:r w:rsidRPr="009C3371">
              <w:rPr>
                <w:rFonts w:ascii="Times New Roman" w:hAnsi="Times New Roman" w:cs="Times New Roman"/>
                <w:sz w:val="24"/>
                <w:szCs w:val="24"/>
              </w:rPr>
              <w:t xml:space="preserve"> daftar</w:t>
            </w:r>
          </w:p>
        </w:tc>
        <w:tc>
          <w:tcPr>
            <w:tcW w:w="2622" w:type="dxa"/>
          </w:tcPr>
          <w:p w14:paraId="7B4D57DF" w14:textId="6A47A908" w:rsidR="0044184F" w:rsidRPr="009C3371" w:rsidRDefault="0044184F" w:rsidP="0044184F">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nput</w:t>
            </w:r>
            <w:proofErr w:type="spellEnd"/>
            <w:r w:rsidRPr="009C3371">
              <w:rPr>
                <w:rFonts w:ascii="Times New Roman" w:hAnsi="Times New Roman" w:cs="Times New Roman"/>
                <w:sz w:val="24"/>
                <w:szCs w:val="24"/>
              </w:rPr>
              <w:t xml:space="preserve"> valid dan </w:t>
            </w:r>
            <w:proofErr w:type="spellStart"/>
            <w:r w:rsidRPr="009C3371">
              <w:rPr>
                <w:rFonts w:ascii="Times New Roman" w:hAnsi="Times New Roman" w:cs="Times New Roman"/>
                <w:sz w:val="24"/>
                <w:szCs w:val="24"/>
              </w:rPr>
              <w:t>cek</w:t>
            </w:r>
            <w:proofErr w:type="spellEnd"/>
            <w:r w:rsidRPr="009C3371">
              <w:rPr>
                <w:rFonts w:ascii="Times New Roman" w:hAnsi="Times New Roman" w:cs="Times New Roman"/>
                <w:sz w:val="24"/>
                <w:szCs w:val="24"/>
              </w:rPr>
              <w:t xml:space="preserve"> daftar</w:t>
            </w:r>
          </w:p>
        </w:tc>
      </w:tr>
      <w:tr w:rsidR="0044184F" w:rsidRPr="009C3371" w14:paraId="00E57CA5" w14:textId="77777777" w:rsidTr="003D3A05">
        <w:tc>
          <w:tcPr>
            <w:tcW w:w="988" w:type="dxa"/>
          </w:tcPr>
          <w:p w14:paraId="3146B80A" w14:textId="2E978299" w:rsidR="0044184F" w:rsidRPr="009C3371" w:rsidRDefault="0044184F" w:rsidP="00C80201">
            <w:pPr>
              <w:jc w:val="both"/>
              <w:rPr>
                <w:rFonts w:ascii="Times New Roman" w:hAnsi="Times New Roman" w:cs="Times New Roman"/>
                <w:sz w:val="24"/>
                <w:szCs w:val="24"/>
              </w:rPr>
            </w:pPr>
            <w:r w:rsidRPr="009C3371">
              <w:rPr>
                <w:rFonts w:ascii="Times New Roman" w:hAnsi="Times New Roman" w:cs="Times New Roman"/>
                <w:sz w:val="24"/>
                <w:szCs w:val="24"/>
              </w:rPr>
              <w:t>4.</w:t>
            </w:r>
          </w:p>
        </w:tc>
        <w:tc>
          <w:tcPr>
            <w:tcW w:w="2409" w:type="dxa"/>
          </w:tcPr>
          <w:p w14:paraId="010F1C1F" w14:textId="29F0C2E0" w:rsidR="0044184F" w:rsidRPr="009C3371" w:rsidRDefault="0044184F" w:rsidP="00C80201">
            <w:pPr>
              <w:jc w:val="both"/>
              <w:rPr>
                <w:rFonts w:ascii="Times New Roman" w:hAnsi="Times New Roman" w:cs="Times New Roman"/>
                <w:sz w:val="24"/>
                <w:szCs w:val="24"/>
              </w:rPr>
            </w:pPr>
            <w:r w:rsidRPr="009C3371">
              <w:rPr>
                <w:rFonts w:ascii="Times New Roman" w:hAnsi="Times New Roman" w:cs="Times New Roman"/>
                <w:sz w:val="24"/>
                <w:szCs w:val="24"/>
              </w:rPr>
              <w:t>Hapus item (</w:t>
            </w:r>
            <w:proofErr w:type="spellStart"/>
            <w:r w:rsidRPr="009C3371">
              <w:rPr>
                <w:rFonts w:ascii="Times New Roman" w:hAnsi="Times New Roman" w:cs="Times New Roman"/>
                <w:sz w:val="24"/>
                <w:szCs w:val="24"/>
              </w:rPr>
              <w:t>Negatif</w:t>
            </w:r>
            <w:proofErr w:type="spellEnd"/>
            <w:r w:rsidRPr="009C3371">
              <w:rPr>
                <w:rFonts w:ascii="Times New Roman" w:hAnsi="Times New Roman" w:cs="Times New Roman"/>
                <w:sz w:val="24"/>
                <w:szCs w:val="24"/>
              </w:rPr>
              <w:t>)</w:t>
            </w:r>
          </w:p>
        </w:tc>
        <w:tc>
          <w:tcPr>
            <w:tcW w:w="3615" w:type="dxa"/>
          </w:tcPr>
          <w:p w14:paraId="3BB6857D" w14:textId="2AD353AF" w:rsidR="0044184F" w:rsidRPr="009C3371" w:rsidRDefault="0044184F" w:rsidP="0044184F">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Menghapus</w:t>
            </w:r>
            <w:proofErr w:type="spellEnd"/>
            <w:r w:rsidRPr="009C3371">
              <w:rPr>
                <w:rFonts w:ascii="Times New Roman" w:hAnsi="Times New Roman" w:cs="Times New Roman"/>
                <w:sz w:val="24"/>
                <w:szCs w:val="24"/>
              </w:rPr>
              <w:t xml:space="preserve"> item yang </w:t>
            </w:r>
            <w:proofErr w:type="spellStart"/>
            <w:r w:rsidRPr="009C3371">
              <w:rPr>
                <w:rFonts w:ascii="Times New Roman" w:hAnsi="Times New Roman" w:cs="Times New Roman"/>
                <w:sz w:val="24"/>
                <w:szCs w:val="24"/>
              </w:rPr>
              <w:t>tidak</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ada</w:t>
            </w:r>
            <w:proofErr w:type="spellEnd"/>
          </w:p>
        </w:tc>
        <w:tc>
          <w:tcPr>
            <w:tcW w:w="2622" w:type="dxa"/>
          </w:tcPr>
          <w:p w14:paraId="642BD70A" w14:textId="408C1534" w:rsidR="0044184F" w:rsidRPr="009C3371" w:rsidRDefault="0044184F" w:rsidP="0044184F">
            <w:pPr>
              <w:jc w:val="both"/>
              <w:rPr>
                <w:rFonts w:ascii="Times New Roman" w:hAnsi="Times New Roman" w:cs="Times New Roman"/>
                <w:sz w:val="24"/>
                <w:szCs w:val="24"/>
              </w:rPr>
            </w:pPr>
            <w:r w:rsidRPr="009C3371">
              <w:rPr>
                <w:rFonts w:ascii="Times New Roman" w:hAnsi="Times New Roman" w:cs="Times New Roman"/>
                <w:sz w:val="24"/>
                <w:szCs w:val="24"/>
              </w:rPr>
              <w:t xml:space="preserve">Input </w:t>
            </w:r>
            <w:proofErr w:type="spellStart"/>
            <w:r w:rsidRPr="009C3371">
              <w:rPr>
                <w:rFonts w:ascii="Times New Roman" w:hAnsi="Times New Roman" w:cs="Times New Roman"/>
                <w:sz w:val="24"/>
                <w:szCs w:val="24"/>
              </w:rPr>
              <w:t>tidak</w:t>
            </w:r>
            <w:proofErr w:type="spellEnd"/>
            <w:r w:rsidRPr="009C3371">
              <w:rPr>
                <w:rFonts w:ascii="Times New Roman" w:hAnsi="Times New Roman" w:cs="Times New Roman"/>
                <w:sz w:val="24"/>
                <w:szCs w:val="24"/>
              </w:rPr>
              <w:t xml:space="preserve"> valid dan </w:t>
            </w:r>
            <w:proofErr w:type="spellStart"/>
            <w:r w:rsidRPr="009C3371">
              <w:rPr>
                <w:rFonts w:ascii="Times New Roman" w:hAnsi="Times New Roman" w:cs="Times New Roman"/>
                <w:sz w:val="24"/>
                <w:szCs w:val="24"/>
              </w:rPr>
              <w:t>cek</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pesan</w:t>
            </w:r>
            <w:proofErr w:type="spellEnd"/>
            <w:r w:rsidRPr="009C3371">
              <w:rPr>
                <w:rFonts w:ascii="Times New Roman" w:hAnsi="Times New Roman" w:cs="Times New Roman"/>
                <w:sz w:val="24"/>
                <w:szCs w:val="24"/>
              </w:rPr>
              <w:t xml:space="preserve"> error</w:t>
            </w:r>
          </w:p>
        </w:tc>
      </w:tr>
      <w:tr w:rsidR="0044184F" w:rsidRPr="009C3371" w14:paraId="4075D4FD" w14:textId="77777777" w:rsidTr="003D3A05">
        <w:tc>
          <w:tcPr>
            <w:tcW w:w="988" w:type="dxa"/>
          </w:tcPr>
          <w:p w14:paraId="7EEB6987" w14:textId="2FBE75A6" w:rsidR="0044184F" w:rsidRPr="009C3371" w:rsidRDefault="0044184F" w:rsidP="00C80201">
            <w:pPr>
              <w:jc w:val="both"/>
              <w:rPr>
                <w:rFonts w:ascii="Times New Roman" w:hAnsi="Times New Roman" w:cs="Times New Roman"/>
                <w:sz w:val="24"/>
                <w:szCs w:val="24"/>
              </w:rPr>
            </w:pPr>
            <w:r w:rsidRPr="009C3371">
              <w:rPr>
                <w:rFonts w:ascii="Times New Roman" w:hAnsi="Times New Roman" w:cs="Times New Roman"/>
                <w:sz w:val="24"/>
                <w:szCs w:val="24"/>
              </w:rPr>
              <w:lastRenderedPageBreak/>
              <w:t>5.</w:t>
            </w:r>
          </w:p>
        </w:tc>
        <w:tc>
          <w:tcPr>
            <w:tcW w:w="2409" w:type="dxa"/>
          </w:tcPr>
          <w:p w14:paraId="283C6AF7" w14:textId="65DA56E6" w:rsidR="0044184F" w:rsidRPr="009C3371" w:rsidRDefault="0044184F" w:rsidP="00C80201">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Tampilkan</w:t>
            </w:r>
            <w:proofErr w:type="spellEnd"/>
            <w:r w:rsidRPr="009C3371">
              <w:rPr>
                <w:rFonts w:ascii="Times New Roman" w:hAnsi="Times New Roman" w:cs="Times New Roman"/>
                <w:sz w:val="24"/>
                <w:szCs w:val="24"/>
              </w:rPr>
              <w:t xml:space="preserve"> daftar</w:t>
            </w:r>
          </w:p>
        </w:tc>
        <w:tc>
          <w:tcPr>
            <w:tcW w:w="3615" w:type="dxa"/>
          </w:tcPr>
          <w:p w14:paraId="30E03B9B" w14:textId="04C7F134" w:rsidR="0044184F" w:rsidRPr="009C3371" w:rsidRDefault="0044184F" w:rsidP="0044184F">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Menampilkan</w:t>
            </w:r>
            <w:proofErr w:type="spellEnd"/>
            <w:r w:rsidRPr="009C3371">
              <w:rPr>
                <w:rFonts w:ascii="Times New Roman" w:hAnsi="Times New Roman" w:cs="Times New Roman"/>
                <w:sz w:val="24"/>
                <w:szCs w:val="24"/>
              </w:rPr>
              <w:t xml:space="preserve"> daftar </w:t>
            </w:r>
            <w:proofErr w:type="spellStart"/>
            <w:r w:rsidRPr="009C3371">
              <w:rPr>
                <w:rFonts w:ascii="Times New Roman" w:hAnsi="Times New Roman" w:cs="Times New Roman"/>
                <w:sz w:val="24"/>
                <w:szCs w:val="24"/>
              </w:rPr>
              <w:t>setelah</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beberapa</w:t>
            </w:r>
            <w:proofErr w:type="spellEnd"/>
            <w:r w:rsidRPr="009C3371">
              <w:rPr>
                <w:rFonts w:ascii="Times New Roman" w:hAnsi="Times New Roman" w:cs="Times New Roman"/>
                <w:sz w:val="24"/>
                <w:szCs w:val="24"/>
              </w:rPr>
              <w:t xml:space="preserve"> item </w:t>
            </w:r>
            <w:proofErr w:type="spellStart"/>
            <w:r w:rsidRPr="009C3371">
              <w:rPr>
                <w:rFonts w:ascii="Times New Roman" w:hAnsi="Times New Roman" w:cs="Times New Roman"/>
                <w:sz w:val="24"/>
                <w:szCs w:val="24"/>
              </w:rPr>
              <w:t>ditambahkan</w:t>
            </w:r>
            <w:proofErr w:type="spellEnd"/>
          </w:p>
        </w:tc>
        <w:tc>
          <w:tcPr>
            <w:tcW w:w="2622" w:type="dxa"/>
          </w:tcPr>
          <w:p w14:paraId="255B73CA" w14:textId="2E3E232F" w:rsidR="0044184F" w:rsidRPr="009C3371" w:rsidRDefault="0044184F" w:rsidP="0044184F">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Periksa</w:t>
            </w:r>
            <w:proofErr w:type="spellEnd"/>
            <w:r w:rsidRPr="009C3371">
              <w:rPr>
                <w:rFonts w:ascii="Times New Roman" w:hAnsi="Times New Roman" w:cs="Times New Roman"/>
                <w:sz w:val="24"/>
                <w:szCs w:val="24"/>
              </w:rPr>
              <w:t xml:space="preserve"> output</w:t>
            </w:r>
          </w:p>
        </w:tc>
      </w:tr>
      <w:tr w:rsidR="0044184F" w:rsidRPr="009C3371" w14:paraId="0771D74C" w14:textId="77777777" w:rsidTr="003D3A05">
        <w:tc>
          <w:tcPr>
            <w:tcW w:w="988" w:type="dxa"/>
          </w:tcPr>
          <w:p w14:paraId="0378C821" w14:textId="71349B51" w:rsidR="0044184F" w:rsidRPr="009C3371" w:rsidRDefault="0044184F" w:rsidP="00C80201">
            <w:pPr>
              <w:jc w:val="both"/>
              <w:rPr>
                <w:rFonts w:ascii="Times New Roman" w:hAnsi="Times New Roman" w:cs="Times New Roman"/>
                <w:sz w:val="24"/>
                <w:szCs w:val="24"/>
              </w:rPr>
            </w:pPr>
            <w:r w:rsidRPr="009C3371">
              <w:rPr>
                <w:rFonts w:ascii="Times New Roman" w:hAnsi="Times New Roman" w:cs="Times New Roman"/>
                <w:sz w:val="24"/>
                <w:szCs w:val="24"/>
              </w:rPr>
              <w:t>6.</w:t>
            </w:r>
          </w:p>
        </w:tc>
        <w:tc>
          <w:tcPr>
            <w:tcW w:w="2409" w:type="dxa"/>
          </w:tcPr>
          <w:p w14:paraId="4BA241C6" w14:textId="404831CC" w:rsidR="0044184F" w:rsidRPr="009C3371" w:rsidRDefault="0044184F" w:rsidP="00C80201">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Tampilkan</w:t>
            </w:r>
            <w:proofErr w:type="spellEnd"/>
            <w:r w:rsidRPr="009C3371">
              <w:rPr>
                <w:rFonts w:ascii="Times New Roman" w:hAnsi="Times New Roman" w:cs="Times New Roman"/>
                <w:sz w:val="24"/>
                <w:szCs w:val="24"/>
              </w:rPr>
              <w:t xml:space="preserve"> daftar </w:t>
            </w:r>
            <w:proofErr w:type="spellStart"/>
            <w:r w:rsidRPr="009C3371">
              <w:rPr>
                <w:rFonts w:ascii="Times New Roman" w:hAnsi="Times New Roman" w:cs="Times New Roman"/>
                <w:sz w:val="24"/>
                <w:szCs w:val="24"/>
              </w:rPr>
              <w:t>kosong</w:t>
            </w:r>
            <w:proofErr w:type="spellEnd"/>
          </w:p>
        </w:tc>
        <w:tc>
          <w:tcPr>
            <w:tcW w:w="3615" w:type="dxa"/>
          </w:tcPr>
          <w:p w14:paraId="2AC23414" w14:textId="24C95E2D" w:rsidR="0044184F" w:rsidRPr="009C3371" w:rsidRDefault="0044184F" w:rsidP="0044184F">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Menampilkan</w:t>
            </w:r>
            <w:proofErr w:type="spellEnd"/>
            <w:r w:rsidRPr="009C3371">
              <w:rPr>
                <w:rFonts w:ascii="Times New Roman" w:hAnsi="Times New Roman" w:cs="Times New Roman"/>
                <w:sz w:val="24"/>
                <w:szCs w:val="24"/>
              </w:rPr>
              <w:t xml:space="preserve"> daftar </w:t>
            </w:r>
            <w:proofErr w:type="spellStart"/>
            <w:r w:rsidRPr="009C3371">
              <w:rPr>
                <w:rFonts w:ascii="Times New Roman" w:hAnsi="Times New Roman" w:cs="Times New Roman"/>
                <w:sz w:val="24"/>
                <w:szCs w:val="24"/>
              </w:rPr>
              <w:t>saat</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masih</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kosong</w:t>
            </w:r>
            <w:proofErr w:type="spellEnd"/>
          </w:p>
        </w:tc>
        <w:tc>
          <w:tcPr>
            <w:tcW w:w="2622" w:type="dxa"/>
          </w:tcPr>
          <w:p w14:paraId="7754B35C" w14:textId="7B067A9D" w:rsidR="0044184F" w:rsidRPr="009C3371" w:rsidRDefault="003D3A05" w:rsidP="003D3A05">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Periksa</w:t>
            </w:r>
            <w:proofErr w:type="spellEnd"/>
            <w:r w:rsidRPr="009C3371">
              <w:rPr>
                <w:rFonts w:ascii="Times New Roman" w:hAnsi="Times New Roman" w:cs="Times New Roman"/>
                <w:sz w:val="24"/>
                <w:szCs w:val="24"/>
              </w:rPr>
              <w:t xml:space="preserve"> output</w:t>
            </w:r>
          </w:p>
        </w:tc>
      </w:tr>
      <w:tr w:rsidR="0044184F" w:rsidRPr="009C3371" w14:paraId="6F3CDBCD" w14:textId="77777777" w:rsidTr="003D3A05">
        <w:tc>
          <w:tcPr>
            <w:tcW w:w="988" w:type="dxa"/>
          </w:tcPr>
          <w:p w14:paraId="355D304A" w14:textId="0797F151" w:rsidR="0044184F" w:rsidRPr="009C3371" w:rsidRDefault="0044184F" w:rsidP="00C80201">
            <w:pPr>
              <w:jc w:val="both"/>
              <w:rPr>
                <w:rFonts w:ascii="Times New Roman" w:hAnsi="Times New Roman" w:cs="Times New Roman"/>
                <w:sz w:val="24"/>
                <w:szCs w:val="24"/>
              </w:rPr>
            </w:pPr>
            <w:r w:rsidRPr="009C3371">
              <w:rPr>
                <w:rFonts w:ascii="Times New Roman" w:hAnsi="Times New Roman" w:cs="Times New Roman"/>
                <w:sz w:val="24"/>
                <w:szCs w:val="24"/>
              </w:rPr>
              <w:t>7.</w:t>
            </w:r>
          </w:p>
        </w:tc>
        <w:tc>
          <w:tcPr>
            <w:tcW w:w="2409" w:type="dxa"/>
          </w:tcPr>
          <w:p w14:paraId="53124AC4" w14:textId="4EE8C073" w:rsidR="0044184F" w:rsidRPr="009C3371" w:rsidRDefault="0044184F" w:rsidP="00C80201">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Tampilkan</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terbalik</w:t>
            </w:r>
            <w:proofErr w:type="spellEnd"/>
          </w:p>
        </w:tc>
        <w:tc>
          <w:tcPr>
            <w:tcW w:w="3615" w:type="dxa"/>
          </w:tcPr>
          <w:p w14:paraId="7FCB30C5" w14:textId="5B3542CE" w:rsidR="0044184F" w:rsidRPr="009C3371" w:rsidRDefault="0044184F" w:rsidP="0044184F">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Menampilkan</w:t>
            </w:r>
            <w:proofErr w:type="spellEnd"/>
            <w:r w:rsidRPr="009C3371">
              <w:rPr>
                <w:rFonts w:ascii="Times New Roman" w:hAnsi="Times New Roman" w:cs="Times New Roman"/>
                <w:sz w:val="24"/>
                <w:szCs w:val="24"/>
              </w:rPr>
              <w:t xml:space="preserve"> daftar </w:t>
            </w:r>
            <w:proofErr w:type="spellStart"/>
            <w:r w:rsidRPr="009C3371">
              <w:rPr>
                <w:rFonts w:ascii="Times New Roman" w:hAnsi="Times New Roman" w:cs="Times New Roman"/>
                <w:sz w:val="24"/>
                <w:szCs w:val="24"/>
              </w:rPr>
              <w:t>secara</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terbalik</w:t>
            </w:r>
            <w:proofErr w:type="spellEnd"/>
          </w:p>
        </w:tc>
        <w:tc>
          <w:tcPr>
            <w:tcW w:w="2622" w:type="dxa"/>
          </w:tcPr>
          <w:p w14:paraId="311AE12A" w14:textId="1965F8F3" w:rsidR="0044184F" w:rsidRPr="009C3371" w:rsidRDefault="003D3A05" w:rsidP="003D3A05">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Periksa</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urutan</w:t>
            </w:r>
            <w:proofErr w:type="spellEnd"/>
            <w:r w:rsidRPr="009C3371">
              <w:rPr>
                <w:rFonts w:ascii="Times New Roman" w:hAnsi="Times New Roman" w:cs="Times New Roman"/>
                <w:sz w:val="24"/>
                <w:szCs w:val="24"/>
              </w:rPr>
              <w:t xml:space="preserve"> output</w:t>
            </w:r>
          </w:p>
        </w:tc>
      </w:tr>
    </w:tbl>
    <w:p w14:paraId="780ED589" w14:textId="77777777" w:rsidR="00CF1DC3" w:rsidRDefault="00CF1DC3" w:rsidP="00CF1DC3">
      <w:pPr>
        <w:jc w:val="both"/>
        <w:outlineLvl w:val="2"/>
        <w:rPr>
          <w:rFonts w:ascii="Times New Roman" w:hAnsi="Times New Roman"/>
          <w:sz w:val="24"/>
          <w:rPrChange w:id="73" w:author="Juragan" w:date="2025-03-13T16:34:00Z" w16du:dateUtc="2025-03-13T09:34:00Z">
            <w:rPr>
              <w:rFonts w:ascii="Times New Roman" w:hAnsi="Times New Roman"/>
              <w:sz w:val="24"/>
              <w:highlight w:val="yellow"/>
            </w:rPr>
          </w:rPrChange>
        </w:rPr>
        <w:pPrChange w:id="74" w:author="Juragan" w:date="2025-03-13T16:34:00Z" w16du:dateUtc="2025-03-13T09:34:00Z">
          <w:pPr>
            <w:jc w:val="both"/>
          </w:pPr>
        </w:pPrChange>
      </w:pPr>
      <w:bookmarkStart w:id="75" w:name="_Toc192753045"/>
    </w:p>
    <w:p w14:paraId="200FDC0F" w14:textId="77777777" w:rsidR="008648E9" w:rsidRPr="006B1BF9" w:rsidRDefault="008648E9" w:rsidP="008648E9">
      <w:pPr>
        <w:pStyle w:val="ListParagraph"/>
        <w:ind w:left="2160"/>
        <w:jc w:val="both"/>
        <w:rPr>
          <w:del w:id="76" w:author="Juragan" w:date="2025-03-13T16:34:00Z" w16du:dateUtc="2025-03-13T09:34:00Z"/>
          <w:rFonts w:ascii="Times New Roman" w:hAnsi="Times New Roman" w:cs="Times New Roman"/>
          <w:b/>
          <w:bCs/>
          <w:sz w:val="24"/>
          <w:szCs w:val="24"/>
        </w:rPr>
      </w:pPr>
    </w:p>
    <w:p w14:paraId="1B79E346" w14:textId="694A35A9" w:rsidR="008648E9" w:rsidRPr="006B1BF9" w:rsidRDefault="00CF1DC3" w:rsidP="00CF1DC3">
      <w:pPr>
        <w:jc w:val="both"/>
        <w:outlineLvl w:val="2"/>
        <w:rPr>
          <w:rFonts w:ascii="Times New Roman" w:hAnsi="Times New Roman" w:cs="Times New Roman"/>
          <w:b/>
          <w:bCs/>
          <w:sz w:val="24"/>
          <w:szCs w:val="24"/>
        </w:rPr>
        <w:pPrChange w:id="77" w:author="Juragan" w:date="2025-03-13T16:34:00Z" w16du:dateUtc="2025-03-13T09:34:00Z">
          <w:pPr>
            <w:pStyle w:val="ListParagraph"/>
            <w:numPr>
              <w:ilvl w:val="2"/>
              <w:numId w:val="3"/>
            </w:numPr>
            <w:ind w:left="1080" w:hanging="720"/>
            <w:jc w:val="both"/>
            <w:outlineLvl w:val="2"/>
          </w:pPr>
        </w:pPrChange>
      </w:pPr>
      <w:ins w:id="78" w:author="Juragan" w:date="2025-03-13T16:34:00Z" w16du:dateUtc="2025-03-13T09:34:00Z">
        <w:r w:rsidRPr="006B1BF9">
          <w:rPr>
            <w:rFonts w:ascii="Times New Roman" w:hAnsi="Times New Roman" w:cs="Times New Roman"/>
            <w:b/>
            <w:bCs/>
            <w:sz w:val="24"/>
            <w:szCs w:val="24"/>
          </w:rPr>
          <w:t xml:space="preserve">4.3.3 </w:t>
        </w:r>
      </w:ins>
      <w:r w:rsidR="008648E9" w:rsidRPr="006B1BF9">
        <w:rPr>
          <w:rFonts w:ascii="Times New Roman" w:hAnsi="Times New Roman" w:cs="Times New Roman"/>
          <w:b/>
          <w:bCs/>
          <w:sz w:val="24"/>
          <w:szCs w:val="24"/>
        </w:rPr>
        <w:t xml:space="preserve">Hasil </w:t>
      </w:r>
      <w:proofErr w:type="spellStart"/>
      <w:r w:rsidR="008648E9" w:rsidRPr="006B1BF9">
        <w:rPr>
          <w:rFonts w:ascii="Times New Roman" w:hAnsi="Times New Roman" w:cs="Times New Roman"/>
          <w:b/>
          <w:bCs/>
          <w:sz w:val="24"/>
          <w:szCs w:val="24"/>
        </w:rPr>
        <w:t>Pengujian</w:t>
      </w:r>
      <w:bookmarkEnd w:id="75"/>
      <w:proofErr w:type="spellEnd"/>
      <w:del w:id="79" w:author="Juragan" w:date="2025-03-13T16:34:00Z" w16du:dateUtc="2025-03-13T09:34:00Z">
        <w:r w:rsidR="008648E9" w:rsidRPr="006B1BF9">
          <w:rPr>
            <w:rFonts w:ascii="Times New Roman" w:hAnsi="Times New Roman" w:cs="Times New Roman"/>
            <w:b/>
            <w:bCs/>
            <w:sz w:val="24"/>
            <w:szCs w:val="24"/>
          </w:rPr>
          <w:delText>,</w:delText>
        </w:r>
      </w:del>
    </w:p>
    <w:tbl>
      <w:tblPr>
        <w:tblStyle w:val="TableGrid"/>
        <w:tblW w:w="0" w:type="auto"/>
        <w:tblLook w:val="04A0" w:firstRow="1" w:lastRow="0" w:firstColumn="1" w:lastColumn="0" w:noHBand="0" w:noVBand="1"/>
      </w:tblPr>
      <w:tblGrid>
        <w:gridCol w:w="704"/>
        <w:gridCol w:w="2410"/>
        <w:gridCol w:w="2496"/>
        <w:gridCol w:w="1870"/>
        <w:gridCol w:w="1870"/>
      </w:tblGrid>
      <w:tr w:rsidR="003D3A05" w:rsidRPr="009C3371" w14:paraId="26190F7E" w14:textId="77777777" w:rsidTr="003D3A05">
        <w:tc>
          <w:tcPr>
            <w:tcW w:w="704" w:type="dxa"/>
          </w:tcPr>
          <w:p w14:paraId="0BC52509" w14:textId="5DB0DE77" w:rsidR="003D3A05" w:rsidRPr="009C3371" w:rsidRDefault="003D3A05" w:rsidP="003D3A05">
            <w:pPr>
              <w:jc w:val="both"/>
              <w:rPr>
                <w:rFonts w:ascii="Times New Roman" w:hAnsi="Times New Roman" w:cs="Times New Roman"/>
                <w:sz w:val="24"/>
                <w:szCs w:val="24"/>
              </w:rPr>
            </w:pPr>
            <w:r w:rsidRPr="009C3371">
              <w:rPr>
                <w:rFonts w:ascii="Times New Roman" w:hAnsi="Times New Roman" w:cs="Times New Roman"/>
                <w:sz w:val="24"/>
                <w:szCs w:val="24"/>
              </w:rPr>
              <w:t>No</w:t>
            </w:r>
          </w:p>
        </w:tc>
        <w:tc>
          <w:tcPr>
            <w:tcW w:w="2410" w:type="dxa"/>
          </w:tcPr>
          <w:p w14:paraId="7CEEBF80" w14:textId="77777777" w:rsidR="003D3A05" w:rsidRPr="009C3371" w:rsidRDefault="003D3A05" w:rsidP="003D3A05">
            <w:pPr>
              <w:jc w:val="both"/>
              <w:rPr>
                <w:rFonts w:ascii="Times New Roman" w:hAnsi="Times New Roman" w:cs="Times New Roman"/>
                <w:b/>
                <w:bCs/>
                <w:sz w:val="24"/>
                <w:szCs w:val="24"/>
              </w:rPr>
            </w:pPr>
            <w:r w:rsidRPr="009C3371">
              <w:rPr>
                <w:rStyle w:val="Strong"/>
                <w:rFonts w:ascii="Times New Roman" w:hAnsi="Times New Roman" w:cs="Times New Roman"/>
                <w:b w:val="0"/>
                <w:bCs w:val="0"/>
                <w:sz w:val="24"/>
                <w:szCs w:val="24"/>
              </w:rPr>
              <w:t xml:space="preserve">Fitur yang </w:t>
            </w:r>
            <w:proofErr w:type="spellStart"/>
            <w:r w:rsidRPr="009C3371">
              <w:rPr>
                <w:rStyle w:val="Strong"/>
                <w:rFonts w:ascii="Times New Roman" w:hAnsi="Times New Roman" w:cs="Times New Roman"/>
                <w:b w:val="0"/>
                <w:bCs w:val="0"/>
                <w:sz w:val="24"/>
                <w:szCs w:val="24"/>
              </w:rPr>
              <w:t>Diuji</w:t>
            </w:r>
            <w:proofErr w:type="spellEnd"/>
          </w:p>
          <w:p w14:paraId="252A93B4" w14:textId="77777777" w:rsidR="003D3A05" w:rsidRPr="009C3371" w:rsidRDefault="003D3A05" w:rsidP="003D3A05">
            <w:pPr>
              <w:jc w:val="both"/>
              <w:rPr>
                <w:rFonts w:ascii="Times New Roman" w:hAnsi="Times New Roman" w:cs="Times New Roman"/>
                <w:sz w:val="24"/>
                <w:szCs w:val="24"/>
                <w:highlight w:val="yellow"/>
              </w:rPr>
            </w:pPr>
          </w:p>
        </w:tc>
        <w:tc>
          <w:tcPr>
            <w:tcW w:w="2496" w:type="dxa"/>
          </w:tcPr>
          <w:p w14:paraId="6D71142A" w14:textId="74C14E27" w:rsidR="003D3A05" w:rsidRPr="009C3371" w:rsidRDefault="003D3A05" w:rsidP="003D3A05">
            <w:pPr>
              <w:jc w:val="both"/>
              <w:rPr>
                <w:rFonts w:ascii="Times New Roman" w:hAnsi="Times New Roman" w:cs="Times New Roman"/>
                <w:sz w:val="24"/>
                <w:szCs w:val="24"/>
                <w:highlight w:val="yellow"/>
              </w:rPr>
            </w:pPr>
            <w:proofErr w:type="spellStart"/>
            <w:r w:rsidRPr="009C3371">
              <w:rPr>
                <w:rFonts w:ascii="Times New Roman" w:hAnsi="Times New Roman" w:cs="Times New Roman"/>
                <w:sz w:val="24"/>
                <w:szCs w:val="24"/>
              </w:rPr>
              <w:t>Ekspetasi</w:t>
            </w:r>
            <w:proofErr w:type="spellEnd"/>
            <w:r w:rsidRPr="009C3371">
              <w:rPr>
                <w:rFonts w:ascii="Times New Roman" w:hAnsi="Times New Roman" w:cs="Times New Roman"/>
                <w:sz w:val="24"/>
                <w:szCs w:val="24"/>
              </w:rPr>
              <w:t xml:space="preserve"> Awal</w:t>
            </w:r>
          </w:p>
        </w:tc>
        <w:tc>
          <w:tcPr>
            <w:tcW w:w="1870" w:type="dxa"/>
          </w:tcPr>
          <w:p w14:paraId="261F7CCE" w14:textId="55D8B98C" w:rsidR="003D3A05" w:rsidRPr="009C3371" w:rsidRDefault="003D3A05" w:rsidP="003D3A05">
            <w:pPr>
              <w:jc w:val="both"/>
              <w:rPr>
                <w:rFonts w:ascii="Times New Roman" w:hAnsi="Times New Roman" w:cs="Times New Roman"/>
                <w:b/>
                <w:bCs/>
                <w:sz w:val="24"/>
                <w:szCs w:val="24"/>
              </w:rPr>
            </w:pPr>
            <w:r w:rsidRPr="009C3371">
              <w:rPr>
                <w:rStyle w:val="Strong"/>
                <w:rFonts w:ascii="Times New Roman" w:hAnsi="Times New Roman" w:cs="Times New Roman"/>
                <w:b w:val="0"/>
                <w:bCs w:val="0"/>
                <w:sz w:val="24"/>
                <w:szCs w:val="24"/>
              </w:rPr>
              <w:t xml:space="preserve">Hasil </w:t>
            </w:r>
            <w:proofErr w:type="spellStart"/>
            <w:r w:rsidRPr="009C3371">
              <w:rPr>
                <w:rStyle w:val="Strong"/>
                <w:rFonts w:ascii="Times New Roman" w:hAnsi="Times New Roman" w:cs="Times New Roman"/>
                <w:b w:val="0"/>
                <w:bCs w:val="0"/>
                <w:sz w:val="24"/>
                <w:szCs w:val="24"/>
              </w:rPr>
              <w:t>Pengujian</w:t>
            </w:r>
            <w:proofErr w:type="spellEnd"/>
          </w:p>
        </w:tc>
        <w:tc>
          <w:tcPr>
            <w:tcW w:w="1870" w:type="dxa"/>
          </w:tcPr>
          <w:p w14:paraId="2103B3E5" w14:textId="2839DBAC" w:rsidR="003D3A05" w:rsidRPr="009C3371" w:rsidRDefault="003D3A05" w:rsidP="003D3A05">
            <w:pPr>
              <w:jc w:val="both"/>
              <w:rPr>
                <w:rFonts w:ascii="Times New Roman" w:hAnsi="Times New Roman" w:cs="Times New Roman"/>
                <w:sz w:val="24"/>
                <w:szCs w:val="24"/>
              </w:rPr>
            </w:pPr>
            <w:r w:rsidRPr="009C3371">
              <w:rPr>
                <w:rFonts w:ascii="Times New Roman" w:hAnsi="Times New Roman" w:cs="Times New Roman"/>
                <w:sz w:val="24"/>
                <w:szCs w:val="24"/>
              </w:rPr>
              <w:t>Kesimpulan</w:t>
            </w:r>
          </w:p>
        </w:tc>
      </w:tr>
      <w:tr w:rsidR="003D3A05" w:rsidRPr="009C3371" w14:paraId="16BF23A4" w14:textId="77777777" w:rsidTr="003D3A05">
        <w:tc>
          <w:tcPr>
            <w:tcW w:w="704" w:type="dxa"/>
          </w:tcPr>
          <w:p w14:paraId="2A740A33" w14:textId="4C4BFEAC" w:rsidR="003D3A05" w:rsidRPr="009C3371" w:rsidRDefault="003D3A05" w:rsidP="003D3A05">
            <w:pPr>
              <w:jc w:val="both"/>
              <w:rPr>
                <w:rFonts w:ascii="Times New Roman" w:hAnsi="Times New Roman" w:cs="Times New Roman"/>
                <w:sz w:val="24"/>
                <w:szCs w:val="24"/>
              </w:rPr>
            </w:pPr>
            <w:r w:rsidRPr="009C3371">
              <w:rPr>
                <w:rFonts w:ascii="Times New Roman" w:hAnsi="Times New Roman" w:cs="Times New Roman"/>
                <w:sz w:val="24"/>
                <w:szCs w:val="24"/>
              </w:rPr>
              <w:t>1.</w:t>
            </w:r>
          </w:p>
        </w:tc>
        <w:tc>
          <w:tcPr>
            <w:tcW w:w="2410" w:type="dxa"/>
          </w:tcPr>
          <w:p w14:paraId="40B80D8F" w14:textId="3098E970" w:rsidR="003D3A05" w:rsidRPr="009C3371" w:rsidRDefault="003D3A05" w:rsidP="003D3A05">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Tambah</w:t>
            </w:r>
            <w:proofErr w:type="spellEnd"/>
            <w:r w:rsidRPr="009C3371">
              <w:rPr>
                <w:rFonts w:ascii="Times New Roman" w:hAnsi="Times New Roman" w:cs="Times New Roman"/>
                <w:sz w:val="24"/>
                <w:szCs w:val="24"/>
              </w:rPr>
              <w:t xml:space="preserve"> Item</w:t>
            </w:r>
          </w:p>
        </w:tc>
        <w:tc>
          <w:tcPr>
            <w:tcW w:w="2496" w:type="dxa"/>
          </w:tcPr>
          <w:p w14:paraId="6FED0847" w14:textId="4455FA16" w:rsidR="003D3A05" w:rsidRPr="009C3371" w:rsidRDefault="003D3A05" w:rsidP="003D3A05">
            <w:pPr>
              <w:jc w:val="both"/>
              <w:rPr>
                <w:rFonts w:ascii="Times New Roman" w:hAnsi="Times New Roman" w:cs="Times New Roman"/>
                <w:sz w:val="24"/>
                <w:szCs w:val="24"/>
              </w:rPr>
            </w:pPr>
            <w:r w:rsidRPr="009C3371">
              <w:rPr>
                <w:rFonts w:ascii="Times New Roman" w:hAnsi="Times New Roman" w:cs="Times New Roman"/>
                <w:sz w:val="24"/>
                <w:szCs w:val="24"/>
              </w:rPr>
              <w:t xml:space="preserve">Item </w:t>
            </w:r>
            <w:proofErr w:type="spellStart"/>
            <w:r w:rsidRPr="009C3371">
              <w:rPr>
                <w:rFonts w:ascii="Times New Roman" w:hAnsi="Times New Roman" w:cs="Times New Roman"/>
                <w:sz w:val="24"/>
                <w:szCs w:val="24"/>
              </w:rPr>
              <w:t>ditambahkan</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ke</w:t>
            </w:r>
            <w:proofErr w:type="spellEnd"/>
            <w:r w:rsidRPr="009C3371">
              <w:rPr>
                <w:rFonts w:ascii="Times New Roman" w:hAnsi="Times New Roman" w:cs="Times New Roman"/>
                <w:sz w:val="24"/>
                <w:szCs w:val="24"/>
              </w:rPr>
              <w:t xml:space="preserve"> daftar</w:t>
            </w:r>
          </w:p>
        </w:tc>
        <w:tc>
          <w:tcPr>
            <w:tcW w:w="1870" w:type="dxa"/>
          </w:tcPr>
          <w:p w14:paraId="73638A1F" w14:textId="612A6429" w:rsidR="003D3A05" w:rsidRPr="009C3371" w:rsidRDefault="003D3A05" w:rsidP="003D3A05">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Sesuai</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ekspektasi</w:t>
            </w:r>
            <w:proofErr w:type="spellEnd"/>
          </w:p>
        </w:tc>
        <w:tc>
          <w:tcPr>
            <w:tcW w:w="1870" w:type="dxa"/>
          </w:tcPr>
          <w:p w14:paraId="4CB6AAB1" w14:textId="1C75935B" w:rsidR="003D3A05" w:rsidRPr="009C3371" w:rsidRDefault="00F40CD2" w:rsidP="003D3A05">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Berhasil</w:t>
            </w:r>
            <w:proofErr w:type="spellEnd"/>
          </w:p>
        </w:tc>
      </w:tr>
      <w:tr w:rsidR="003D3A05" w:rsidRPr="009C3371" w14:paraId="3A8DA0DA" w14:textId="77777777" w:rsidTr="003D3A05">
        <w:tc>
          <w:tcPr>
            <w:tcW w:w="704" w:type="dxa"/>
          </w:tcPr>
          <w:p w14:paraId="3DC70E2A" w14:textId="57739423" w:rsidR="003D3A05" w:rsidRPr="009C3371" w:rsidRDefault="003D3A05" w:rsidP="003D3A05">
            <w:pPr>
              <w:jc w:val="both"/>
              <w:rPr>
                <w:rFonts w:ascii="Times New Roman" w:hAnsi="Times New Roman" w:cs="Times New Roman"/>
                <w:sz w:val="24"/>
                <w:szCs w:val="24"/>
              </w:rPr>
            </w:pPr>
            <w:r w:rsidRPr="009C3371">
              <w:rPr>
                <w:rFonts w:ascii="Times New Roman" w:hAnsi="Times New Roman" w:cs="Times New Roman"/>
                <w:sz w:val="24"/>
                <w:szCs w:val="24"/>
              </w:rPr>
              <w:t>2.</w:t>
            </w:r>
          </w:p>
        </w:tc>
        <w:tc>
          <w:tcPr>
            <w:tcW w:w="2410" w:type="dxa"/>
          </w:tcPr>
          <w:p w14:paraId="187734F5" w14:textId="5C7BFB17" w:rsidR="003D3A05" w:rsidRPr="009C3371" w:rsidRDefault="003D3A05" w:rsidP="003D3A05">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Tambah</w:t>
            </w:r>
            <w:proofErr w:type="spellEnd"/>
            <w:r w:rsidRPr="009C3371">
              <w:rPr>
                <w:rFonts w:ascii="Times New Roman" w:hAnsi="Times New Roman" w:cs="Times New Roman"/>
                <w:sz w:val="24"/>
                <w:szCs w:val="24"/>
              </w:rPr>
              <w:t xml:space="preserve"> Item (</w:t>
            </w:r>
            <w:proofErr w:type="spellStart"/>
            <w:r w:rsidRPr="009C3371">
              <w:rPr>
                <w:rFonts w:ascii="Times New Roman" w:hAnsi="Times New Roman" w:cs="Times New Roman"/>
                <w:sz w:val="24"/>
                <w:szCs w:val="24"/>
              </w:rPr>
              <w:t>Negatif</w:t>
            </w:r>
            <w:proofErr w:type="spellEnd"/>
            <w:r w:rsidRPr="009C3371">
              <w:rPr>
                <w:rFonts w:ascii="Times New Roman" w:hAnsi="Times New Roman" w:cs="Times New Roman"/>
                <w:sz w:val="24"/>
                <w:szCs w:val="24"/>
              </w:rPr>
              <w:t>)</w:t>
            </w:r>
          </w:p>
        </w:tc>
        <w:tc>
          <w:tcPr>
            <w:tcW w:w="2496" w:type="dxa"/>
          </w:tcPr>
          <w:p w14:paraId="30374A5C" w14:textId="46007332" w:rsidR="003D3A05" w:rsidRPr="009C3371" w:rsidRDefault="003D3A05" w:rsidP="003D3A05">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Mencegah</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duplikasi</w:t>
            </w:r>
            <w:proofErr w:type="spellEnd"/>
            <w:r w:rsidRPr="009C3371">
              <w:rPr>
                <w:rFonts w:ascii="Times New Roman" w:hAnsi="Times New Roman" w:cs="Times New Roman"/>
                <w:sz w:val="24"/>
                <w:szCs w:val="24"/>
              </w:rPr>
              <w:t xml:space="preserve"> item</w:t>
            </w:r>
          </w:p>
        </w:tc>
        <w:tc>
          <w:tcPr>
            <w:tcW w:w="1870" w:type="dxa"/>
          </w:tcPr>
          <w:p w14:paraId="542C7D78" w14:textId="68A4B742" w:rsidR="003D3A05" w:rsidRPr="009C3371" w:rsidRDefault="003D3A05" w:rsidP="003D3A05">
            <w:pPr>
              <w:jc w:val="both"/>
              <w:rPr>
                <w:rFonts w:ascii="Times New Roman" w:hAnsi="Times New Roman" w:cs="Times New Roman"/>
                <w:sz w:val="24"/>
                <w:szCs w:val="24"/>
              </w:rPr>
            </w:pPr>
            <w:r w:rsidRPr="009C3371">
              <w:rPr>
                <w:rFonts w:ascii="Times New Roman" w:hAnsi="Times New Roman" w:cs="Times New Roman"/>
                <w:sz w:val="24"/>
                <w:szCs w:val="24"/>
              </w:rPr>
              <w:t xml:space="preserve">Tidak </w:t>
            </w:r>
            <w:proofErr w:type="spellStart"/>
            <w:r w:rsidRPr="009C3371">
              <w:rPr>
                <w:rFonts w:ascii="Times New Roman" w:hAnsi="Times New Roman" w:cs="Times New Roman"/>
                <w:sz w:val="24"/>
                <w:szCs w:val="24"/>
              </w:rPr>
              <w:t>ada</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pencegahan</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duplikasi</w:t>
            </w:r>
            <w:proofErr w:type="spellEnd"/>
          </w:p>
        </w:tc>
        <w:tc>
          <w:tcPr>
            <w:tcW w:w="1870" w:type="dxa"/>
          </w:tcPr>
          <w:p w14:paraId="49D63A76" w14:textId="4018CE26" w:rsidR="003D3A05" w:rsidRPr="009C3371" w:rsidRDefault="00F40CD2" w:rsidP="003D3A05">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Perlu</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perbaikan</w:t>
            </w:r>
            <w:proofErr w:type="spellEnd"/>
          </w:p>
        </w:tc>
      </w:tr>
      <w:tr w:rsidR="00F40CD2" w:rsidRPr="009C3371" w14:paraId="7A08C095" w14:textId="77777777" w:rsidTr="003D3A05">
        <w:tc>
          <w:tcPr>
            <w:tcW w:w="704" w:type="dxa"/>
          </w:tcPr>
          <w:p w14:paraId="666098D2" w14:textId="0AF47D80" w:rsidR="00F40CD2" w:rsidRPr="009C3371" w:rsidRDefault="00F40CD2" w:rsidP="00F40CD2">
            <w:pPr>
              <w:jc w:val="both"/>
              <w:rPr>
                <w:rFonts w:ascii="Times New Roman" w:hAnsi="Times New Roman" w:cs="Times New Roman"/>
                <w:sz w:val="24"/>
                <w:szCs w:val="24"/>
              </w:rPr>
            </w:pPr>
            <w:r w:rsidRPr="009C3371">
              <w:rPr>
                <w:rFonts w:ascii="Times New Roman" w:hAnsi="Times New Roman" w:cs="Times New Roman"/>
                <w:sz w:val="24"/>
                <w:szCs w:val="24"/>
              </w:rPr>
              <w:t>3.</w:t>
            </w:r>
          </w:p>
        </w:tc>
        <w:tc>
          <w:tcPr>
            <w:tcW w:w="2410" w:type="dxa"/>
          </w:tcPr>
          <w:p w14:paraId="22D39106" w14:textId="075C7BDF" w:rsidR="00F40CD2" w:rsidRPr="009C3371" w:rsidRDefault="00F40CD2" w:rsidP="00F40CD2">
            <w:pPr>
              <w:jc w:val="both"/>
              <w:rPr>
                <w:rFonts w:ascii="Times New Roman" w:hAnsi="Times New Roman" w:cs="Times New Roman"/>
                <w:sz w:val="24"/>
                <w:szCs w:val="24"/>
              </w:rPr>
            </w:pPr>
            <w:r w:rsidRPr="009C3371">
              <w:rPr>
                <w:rFonts w:ascii="Times New Roman" w:hAnsi="Times New Roman" w:cs="Times New Roman"/>
                <w:sz w:val="24"/>
                <w:szCs w:val="24"/>
              </w:rPr>
              <w:t>Hapus Item</w:t>
            </w:r>
          </w:p>
        </w:tc>
        <w:tc>
          <w:tcPr>
            <w:tcW w:w="2496" w:type="dxa"/>
          </w:tcPr>
          <w:p w14:paraId="296F59C4" w14:textId="20D21F9A" w:rsidR="00F40CD2" w:rsidRPr="009C3371" w:rsidRDefault="00F40CD2" w:rsidP="00F40CD2">
            <w:pPr>
              <w:jc w:val="both"/>
              <w:rPr>
                <w:rFonts w:ascii="Times New Roman" w:hAnsi="Times New Roman" w:cs="Times New Roman"/>
                <w:sz w:val="24"/>
                <w:szCs w:val="24"/>
              </w:rPr>
            </w:pPr>
            <w:r w:rsidRPr="009C3371">
              <w:rPr>
                <w:rFonts w:ascii="Times New Roman" w:hAnsi="Times New Roman" w:cs="Times New Roman"/>
                <w:sz w:val="24"/>
                <w:szCs w:val="24"/>
              </w:rPr>
              <w:t xml:space="preserve">Item </w:t>
            </w:r>
            <w:proofErr w:type="spellStart"/>
            <w:r w:rsidRPr="009C3371">
              <w:rPr>
                <w:rFonts w:ascii="Times New Roman" w:hAnsi="Times New Roman" w:cs="Times New Roman"/>
                <w:sz w:val="24"/>
                <w:szCs w:val="24"/>
              </w:rPr>
              <w:t>berhasil</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dihapus</w:t>
            </w:r>
            <w:proofErr w:type="spellEnd"/>
          </w:p>
        </w:tc>
        <w:tc>
          <w:tcPr>
            <w:tcW w:w="1870" w:type="dxa"/>
          </w:tcPr>
          <w:p w14:paraId="2FD36BBA" w14:textId="398AB8B5" w:rsidR="00F40CD2" w:rsidRPr="009C3371" w:rsidRDefault="00F40CD2" w:rsidP="00F40CD2">
            <w:pPr>
              <w:jc w:val="both"/>
              <w:rPr>
                <w:rFonts w:ascii="Times New Roman" w:hAnsi="Times New Roman" w:cs="Times New Roman"/>
                <w:sz w:val="24"/>
                <w:szCs w:val="24"/>
                <w:highlight w:val="yellow"/>
              </w:rPr>
            </w:pPr>
            <w:proofErr w:type="spellStart"/>
            <w:r w:rsidRPr="009C3371">
              <w:rPr>
                <w:rFonts w:ascii="Times New Roman" w:hAnsi="Times New Roman" w:cs="Times New Roman"/>
                <w:sz w:val="24"/>
                <w:szCs w:val="24"/>
              </w:rPr>
              <w:t>Sesuai</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ekspektasi</w:t>
            </w:r>
            <w:proofErr w:type="spellEnd"/>
          </w:p>
        </w:tc>
        <w:tc>
          <w:tcPr>
            <w:tcW w:w="1870" w:type="dxa"/>
          </w:tcPr>
          <w:p w14:paraId="5CD888E6" w14:textId="58F4CE05" w:rsidR="00F40CD2" w:rsidRPr="009C3371" w:rsidRDefault="00F40CD2" w:rsidP="00F40CD2">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Berhasil</w:t>
            </w:r>
            <w:proofErr w:type="spellEnd"/>
          </w:p>
        </w:tc>
      </w:tr>
      <w:tr w:rsidR="00F40CD2" w:rsidRPr="009C3371" w14:paraId="2FD1F0AD" w14:textId="77777777" w:rsidTr="003D3A05">
        <w:tc>
          <w:tcPr>
            <w:tcW w:w="704" w:type="dxa"/>
          </w:tcPr>
          <w:p w14:paraId="3CD11CF3" w14:textId="118B468B" w:rsidR="00F40CD2" w:rsidRPr="009C3371" w:rsidRDefault="00F40CD2" w:rsidP="00F40CD2">
            <w:pPr>
              <w:jc w:val="both"/>
              <w:rPr>
                <w:rFonts w:ascii="Times New Roman" w:hAnsi="Times New Roman" w:cs="Times New Roman"/>
                <w:sz w:val="24"/>
                <w:szCs w:val="24"/>
              </w:rPr>
            </w:pPr>
            <w:r w:rsidRPr="009C3371">
              <w:rPr>
                <w:rFonts w:ascii="Times New Roman" w:hAnsi="Times New Roman" w:cs="Times New Roman"/>
                <w:sz w:val="24"/>
                <w:szCs w:val="24"/>
              </w:rPr>
              <w:t>4.</w:t>
            </w:r>
          </w:p>
        </w:tc>
        <w:tc>
          <w:tcPr>
            <w:tcW w:w="2410" w:type="dxa"/>
          </w:tcPr>
          <w:p w14:paraId="3D5063D4" w14:textId="44B67FAA" w:rsidR="00F40CD2" w:rsidRPr="009C3371" w:rsidRDefault="00F40CD2" w:rsidP="00F40CD2">
            <w:pPr>
              <w:jc w:val="both"/>
              <w:rPr>
                <w:rFonts w:ascii="Times New Roman" w:hAnsi="Times New Roman" w:cs="Times New Roman"/>
                <w:sz w:val="24"/>
                <w:szCs w:val="24"/>
              </w:rPr>
            </w:pPr>
            <w:r w:rsidRPr="009C3371">
              <w:rPr>
                <w:rFonts w:ascii="Times New Roman" w:hAnsi="Times New Roman" w:cs="Times New Roman"/>
                <w:sz w:val="24"/>
                <w:szCs w:val="24"/>
              </w:rPr>
              <w:t>Hapus Item (</w:t>
            </w:r>
            <w:proofErr w:type="spellStart"/>
            <w:r w:rsidRPr="009C3371">
              <w:rPr>
                <w:rFonts w:ascii="Times New Roman" w:hAnsi="Times New Roman" w:cs="Times New Roman"/>
                <w:sz w:val="24"/>
                <w:szCs w:val="24"/>
              </w:rPr>
              <w:t>Negatif</w:t>
            </w:r>
            <w:proofErr w:type="spellEnd"/>
            <w:r w:rsidRPr="009C3371">
              <w:rPr>
                <w:rFonts w:ascii="Times New Roman" w:hAnsi="Times New Roman" w:cs="Times New Roman"/>
                <w:sz w:val="24"/>
                <w:szCs w:val="24"/>
              </w:rPr>
              <w:t>)</w:t>
            </w:r>
          </w:p>
        </w:tc>
        <w:tc>
          <w:tcPr>
            <w:tcW w:w="2496" w:type="dxa"/>
          </w:tcPr>
          <w:p w14:paraId="501295C7" w14:textId="007362D7" w:rsidR="00F40CD2" w:rsidRPr="009C3371" w:rsidRDefault="00F40CD2" w:rsidP="00F40CD2">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Menampilkan</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pesan</w:t>
            </w:r>
            <w:proofErr w:type="spellEnd"/>
            <w:r w:rsidRPr="009C3371">
              <w:rPr>
                <w:rFonts w:ascii="Times New Roman" w:hAnsi="Times New Roman" w:cs="Times New Roman"/>
                <w:sz w:val="24"/>
                <w:szCs w:val="24"/>
              </w:rPr>
              <w:t xml:space="preserve"> error</w:t>
            </w:r>
          </w:p>
        </w:tc>
        <w:tc>
          <w:tcPr>
            <w:tcW w:w="1870" w:type="dxa"/>
          </w:tcPr>
          <w:p w14:paraId="7408E45B" w14:textId="1B341071" w:rsidR="00F40CD2" w:rsidRPr="009C3371" w:rsidRDefault="00F40CD2" w:rsidP="00F40CD2">
            <w:pPr>
              <w:jc w:val="both"/>
              <w:rPr>
                <w:rFonts w:ascii="Times New Roman" w:hAnsi="Times New Roman" w:cs="Times New Roman"/>
                <w:sz w:val="24"/>
                <w:szCs w:val="24"/>
                <w:highlight w:val="yellow"/>
              </w:rPr>
            </w:pPr>
            <w:proofErr w:type="spellStart"/>
            <w:r w:rsidRPr="009C3371">
              <w:rPr>
                <w:rFonts w:ascii="Times New Roman" w:hAnsi="Times New Roman" w:cs="Times New Roman"/>
                <w:sz w:val="24"/>
                <w:szCs w:val="24"/>
              </w:rPr>
              <w:t>Sesuai</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ekspektasi</w:t>
            </w:r>
            <w:proofErr w:type="spellEnd"/>
          </w:p>
        </w:tc>
        <w:tc>
          <w:tcPr>
            <w:tcW w:w="1870" w:type="dxa"/>
          </w:tcPr>
          <w:p w14:paraId="142D7AEF" w14:textId="56576C5E" w:rsidR="00F40CD2" w:rsidRPr="009C3371" w:rsidRDefault="00F40CD2" w:rsidP="00F40CD2">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Berhasil</w:t>
            </w:r>
            <w:proofErr w:type="spellEnd"/>
          </w:p>
        </w:tc>
      </w:tr>
      <w:tr w:rsidR="00F40CD2" w:rsidRPr="009C3371" w14:paraId="43FB9C01" w14:textId="77777777" w:rsidTr="003D3A05">
        <w:tc>
          <w:tcPr>
            <w:tcW w:w="704" w:type="dxa"/>
          </w:tcPr>
          <w:p w14:paraId="240AEC20" w14:textId="442A1ADA" w:rsidR="00F40CD2" w:rsidRPr="009C3371" w:rsidRDefault="00F40CD2" w:rsidP="00F40CD2">
            <w:pPr>
              <w:jc w:val="both"/>
              <w:rPr>
                <w:rFonts w:ascii="Times New Roman" w:hAnsi="Times New Roman" w:cs="Times New Roman"/>
                <w:sz w:val="24"/>
                <w:szCs w:val="24"/>
              </w:rPr>
            </w:pPr>
            <w:r w:rsidRPr="009C3371">
              <w:rPr>
                <w:rFonts w:ascii="Times New Roman" w:hAnsi="Times New Roman" w:cs="Times New Roman"/>
                <w:sz w:val="24"/>
                <w:szCs w:val="24"/>
              </w:rPr>
              <w:t>5.</w:t>
            </w:r>
          </w:p>
        </w:tc>
        <w:tc>
          <w:tcPr>
            <w:tcW w:w="2410" w:type="dxa"/>
          </w:tcPr>
          <w:p w14:paraId="521141D8" w14:textId="13E413E7" w:rsidR="00F40CD2" w:rsidRPr="009C3371" w:rsidRDefault="00F40CD2" w:rsidP="00F40CD2">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Tampilkan</w:t>
            </w:r>
            <w:proofErr w:type="spellEnd"/>
            <w:r w:rsidRPr="009C3371">
              <w:rPr>
                <w:rFonts w:ascii="Times New Roman" w:hAnsi="Times New Roman" w:cs="Times New Roman"/>
                <w:sz w:val="24"/>
                <w:szCs w:val="24"/>
              </w:rPr>
              <w:t xml:space="preserve"> Daftar</w:t>
            </w:r>
          </w:p>
        </w:tc>
        <w:tc>
          <w:tcPr>
            <w:tcW w:w="24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9"/>
              <w:gridCol w:w="81"/>
            </w:tblGrid>
            <w:tr w:rsidR="00F40CD2" w:rsidRPr="009C3371" w14:paraId="02C79DEB" w14:textId="77777777" w:rsidTr="003D3A05">
              <w:trPr>
                <w:tblCellSpacing w:w="15" w:type="dxa"/>
              </w:trPr>
              <w:tc>
                <w:tcPr>
                  <w:tcW w:w="0" w:type="auto"/>
                  <w:vAlign w:val="center"/>
                  <w:hideMark/>
                </w:tcPr>
                <w:p w14:paraId="42C6653F" w14:textId="77777777" w:rsidR="00F40CD2" w:rsidRPr="009C3371" w:rsidRDefault="00F40CD2" w:rsidP="00F40CD2">
                  <w:pPr>
                    <w:spacing w:after="0" w:line="240" w:lineRule="auto"/>
                    <w:rPr>
                      <w:rFonts w:ascii="Times New Roman" w:eastAsia="Times New Roman" w:hAnsi="Times New Roman" w:cs="Times New Roman"/>
                      <w:kern w:val="0"/>
                      <w:sz w:val="24"/>
                      <w:szCs w:val="24"/>
                      <w14:ligatures w14:val="none"/>
                    </w:rPr>
                  </w:pPr>
                  <w:proofErr w:type="spellStart"/>
                  <w:r w:rsidRPr="009C3371">
                    <w:rPr>
                      <w:rFonts w:ascii="Times New Roman" w:eastAsia="Times New Roman" w:hAnsi="Times New Roman" w:cs="Times New Roman"/>
                      <w:kern w:val="0"/>
                      <w:sz w:val="24"/>
                      <w:szCs w:val="24"/>
                      <w14:ligatures w14:val="none"/>
                    </w:rPr>
                    <w:t>Menampilkan</w:t>
                  </w:r>
                  <w:proofErr w:type="spellEnd"/>
                  <w:r w:rsidRPr="009C3371">
                    <w:rPr>
                      <w:rFonts w:ascii="Times New Roman" w:eastAsia="Times New Roman" w:hAnsi="Times New Roman" w:cs="Times New Roman"/>
                      <w:kern w:val="0"/>
                      <w:sz w:val="24"/>
                      <w:szCs w:val="24"/>
                      <w14:ligatures w14:val="none"/>
                    </w:rPr>
                    <w:t xml:space="preserve"> daftar </w:t>
                  </w:r>
                  <w:proofErr w:type="spellStart"/>
                  <w:r w:rsidRPr="009C3371">
                    <w:rPr>
                      <w:rFonts w:ascii="Times New Roman" w:eastAsia="Times New Roman" w:hAnsi="Times New Roman" w:cs="Times New Roman"/>
                      <w:kern w:val="0"/>
                      <w:sz w:val="24"/>
                      <w:szCs w:val="24"/>
                      <w14:ligatures w14:val="none"/>
                    </w:rPr>
                    <w:t>dengan</w:t>
                  </w:r>
                  <w:proofErr w:type="spellEnd"/>
                  <w:r w:rsidRPr="009C3371">
                    <w:rPr>
                      <w:rFonts w:ascii="Times New Roman" w:eastAsia="Times New Roman" w:hAnsi="Times New Roman" w:cs="Times New Roman"/>
                      <w:kern w:val="0"/>
                      <w:sz w:val="24"/>
                      <w:szCs w:val="24"/>
                      <w14:ligatures w14:val="none"/>
                    </w:rPr>
                    <w:t xml:space="preserve"> </w:t>
                  </w:r>
                  <w:proofErr w:type="spellStart"/>
                  <w:r w:rsidRPr="009C3371">
                    <w:rPr>
                      <w:rFonts w:ascii="Times New Roman" w:eastAsia="Times New Roman" w:hAnsi="Times New Roman" w:cs="Times New Roman"/>
                      <w:kern w:val="0"/>
                      <w:sz w:val="24"/>
                      <w:szCs w:val="24"/>
                      <w14:ligatures w14:val="none"/>
                    </w:rPr>
                    <w:t>benar</w:t>
                  </w:r>
                  <w:proofErr w:type="spellEnd"/>
                </w:p>
              </w:tc>
              <w:tc>
                <w:tcPr>
                  <w:tcW w:w="0" w:type="auto"/>
                  <w:vAlign w:val="center"/>
                  <w:hideMark/>
                </w:tcPr>
                <w:p w14:paraId="5026FD13" w14:textId="77777777" w:rsidR="00F40CD2" w:rsidRPr="009C3371" w:rsidRDefault="00F40CD2" w:rsidP="00F40CD2">
                  <w:pPr>
                    <w:spacing w:after="0" w:line="240" w:lineRule="auto"/>
                    <w:rPr>
                      <w:rFonts w:ascii="Times New Roman" w:eastAsia="Times New Roman" w:hAnsi="Times New Roman" w:cs="Times New Roman"/>
                      <w:kern w:val="0"/>
                      <w:sz w:val="24"/>
                      <w:szCs w:val="24"/>
                      <w14:ligatures w14:val="none"/>
                    </w:rPr>
                  </w:pPr>
                </w:p>
              </w:tc>
            </w:tr>
          </w:tbl>
          <w:p w14:paraId="7B17DA79" w14:textId="77777777" w:rsidR="00F40CD2" w:rsidRPr="009C3371" w:rsidRDefault="00F40CD2" w:rsidP="00F40CD2">
            <w:pPr>
              <w:jc w:val="both"/>
              <w:rPr>
                <w:rFonts w:ascii="Times New Roman" w:hAnsi="Times New Roman" w:cs="Times New Roman"/>
                <w:sz w:val="24"/>
                <w:szCs w:val="24"/>
                <w:highlight w:val="yellow"/>
              </w:rPr>
            </w:pPr>
          </w:p>
        </w:tc>
        <w:tc>
          <w:tcPr>
            <w:tcW w:w="1870" w:type="dxa"/>
          </w:tcPr>
          <w:p w14:paraId="5D256072" w14:textId="4292BFD5" w:rsidR="00F40CD2" w:rsidRPr="009C3371" w:rsidRDefault="00F40CD2" w:rsidP="00F40CD2">
            <w:pPr>
              <w:jc w:val="both"/>
              <w:rPr>
                <w:rFonts w:ascii="Times New Roman" w:hAnsi="Times New Roman" w:cs="Times New Roman"/>
                <w:sz w:val="24"/>
                <w:szCs w:val="24"/>
                <w:highlight w:val="yellow"/>
              </w:rPr>
            </w:pPr>
            <w:proofErr w:type="spellStart"/>
            <w:r w:rsidRPr="009C3371">
              <w:rPr>
                <w:rFonts w:ascii="Times New Roman" w:hAnsi="Times New Roman" w:cs="Times New Roman"/>
                <w:sz w:val="24"/>
                <w:szCs w:val="24"/>
              </w:rPr>
              <w:t>Sesuai</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ekspektasi</w:t>
            </w:r>
            <w:proofErr w:type="spellEnd"/>
          </w:p>
        </w:tc>
        <w:tc>
          <w:tcPr>
            <w:tcW w:w="1870" w:type="dxa"/>
          </w:tcPr>
          <w:p w14:paraId="7DF1E56E" w14:textId="5CF50ACE" w:rsidR="00F40CD2" w:rsidRPr="009C3371" w:rsidRDefault="00F40CD2" w:rsidP="00F40CD2">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Berhasil</w:t>
            </w:r>
            <w:proofErr w:type="spellEnd"/>
          </w:p>
        </w:tc>
      </w:tr>
      <w:tr w:rsidR="00F40CD2" w:rsidRPr="009C3371" w14:paraId="3227B3CA" w14:textId="77777777" w:rsidTr="003D3A05">
        <w:tc>
          <w:tcPr>
            <w:tcW w:w="704" w:type="dxa"/>
          </w:tcPr>
          <w:p w14:paraId="269CB3B2" w14:textId="3D3C9E71" w:rsidR="00F40CD2" w:rsidRPr="009C3371" w:rsidRDefault="00F40CD2" w:rsidP="00F40CD2">
            <w:pPr>
              <w:jc w:val="both"/>
              <w:rPr>
                <w:rFonts w:ascii="Times New Roman" w:hAnsi="Times New Roman" w:cs="Times New Roman"/>
                <w:sz w:val="24"/>
                <w:szCs w:val="24"/>
              </w:rPr>
            </w:pPr>
            <w:r w:rsidRPr="009C3371">
              <w:rPr>
                <w:rFonts w:ascii="Times New Roman" w:hAnsi="Times New Roman" w:cs="Times New Roman"/>
                <w:sz w:val="24"/>
                <w:szCs w:val="24"/>
              </w:rPr>
              <w:t>6.</w:t>
            </w:r>
          </w:p>
        </w:tc>
        <w:tc>
          <w:tcPr>
            <w:tcW w:w="2410" w:type="dxa"/>
          </w:tcPr>
          <w:p w14:paraId="64A68BA1" w14:textId="6D868AEC" w:rsidR="00F40CD2" w:rsidRPr="009C3371" w:rsidRDefault="00F40CD2" w:rsidP="00F40CD2">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Tampilkan</w:t>
            </w:r>
            <w:proofErr w:type="spellEnd"/>
            <w:r w:rsidRPr="009C3371">
              <w:rPr>
                <w:rFonts w:ascii="Times New Roman" w:hAnsi="Times New Roman" w:cs="Times New Roman"/>
                <w:sz w:val="24"/>
                <w:szCs w:val="24"/>
              </w:rPr>
              <w:t xml:space="preserve"> Daftar </w:t>
            </w:r>
            <w:proofErr w:type="spellStart"/>
            <w:r w:rsidRPr="009C3371">
              <w:rPr>
                <w:rFonts w:ascii="Times New Roman" w:hAnsi="Times New Roman" w:cs="Times New Roman"/>
                <w:sz w:val="24"/>
                <w:szCs w:val="24"/>
              </w:rPr>
              <w:t>kosong</w:t>
            </w:r>
            <w:proofErr w:type="spellEnd"/>
          </w:p>
        </w:tc>
        <w:tc>
          <w:tcPr>
            <w:tcW w:w="2496" w:type="dxa"/>
          </w:tcPr>
          <w:p w14:paraId="644782C4" w14:textId="3AD099F1" w:rsidR="00F40CD2" w:rsidRPr="009C3371" w:rsidRDefault="00F40CD2" w:rsidP="00F40CD2">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Menampilkan</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pesan</w:t>
            </w:r>
            <w:proofErr w:type="spellEnd"/>
            <w:r w:rsidRPr="009C3371">
              <w:rPr>
                <w:rFonts w:ascii="Times New Roman" w:hAnsi="Times New Roman" w:cs="Times New Roman"/>
                <w:sz w:val="24"/>
                <w:szCs w:val="24"/>
              </w:rPr>
              <w:t xml:space="preserve"> daftar </w:t>
            </w:r>
            <w:proofErr w:type="spellStart"/>
            <w:r w:rsidRPr="009C3371">
              <w:rPr>
                <w:rFonts w:ascii="Times New Roman" w:hAnsi="Times New Roman" w:cs="Times New Roman"/>
                <w:sz w:val="24"/>
                <w:szCs w:val="24"/>
              </w:rPr>
              <w:t>kosong</w:t>
            </w:r>
            <w:proofErr w:type="spellEnd"/>
          </w:p>
        </w:tc>
        <w:tc>
          <w:tcPr>
            <w:tcW w:w="1870" w:type="dxa"/>
          </w:tcPr>
          <w:p w14:paraId="26708CE5" w14:textId="51D0835E" w:rsidR="00F40CD2" w:rsidRPr="009C3371" w:rsidRDefault="00F40CD2" w:rsidP="00F40CD2">
            <w:pPr>
              <w:jc w:val="both"/>
              <w:rPr>
                <w:rFonts w:ascii="Times New Roman" w:hAnsi="Times New Roman" w:cs="Times New Roman"/>
                <w:sz w:val="24"/>
                <w:szCs w:val="24"/>
                <w:highlight w:val="yellow"/>
              </w:rPr>
            </w:pPr>
            <w:proofErr w:type="spellStart"/>
            <w:r w:rsidRPr="009C3371">
              <w:rPr>
                <w:rFonts w:ascii="Times New Roman" w:hAnsi="Times New Roman" w:cs="Times New Roman"/>
                <w:sz w:val="24"/>
                <w:szCs w:val="24"/>
              </w:rPr>
              <w:t>Sesuai</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ekspektasi</w:t>
            </w:r>
            <w:proofErr w:type="spellEnd"/>
          </w:p>
        </w:tc>
        <w:tc>
          <w:tcPr>
            <w:tcW w:w="1870" w:type="dxa"/>
          </w:tcPr>
          <w:p w14:paraId="46D9F20D" w14:textId="0027413A" w:rsidR="00F40CD2" w:rsidRPr="009C3371" w:rsidRDefault="00F40CD2" w:rsidP="00F40CD2">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Berhasil</w:t>
            </w:r>
            <w:proofErr w:type="spellEnd"/>
          </w:p>
        </w:tc>
      </w:tr>
      <w:tr w:rsidR="00F40CD2" w:rsidRPr="009C3371" w14:paraId="24D91698" w14:textId="77777777" w:rsidTr="003D3A05">
        <w:tc>
          <w:tcPr>
            <w:tcW w:w="704" w:type="dxa"/>
          </w:tcPr>
          <w:p w14:paraId="382928C5" w14:textId="168A428A" w:rsidR="00F40CD2" w:rsidRPr="009C3371" w:rsidRDefault="00F40CD2" w:rsidP="00F40CD2">
            <w:pPr>
              <w:jc w:val="both"/>
              <w:rPr>
                <w:rFonts w:ascii="Times New Roman" w:hAnsi="Times New Roman" w:cs="Times New Roman"/>
                <w:sz w:val="24"/>
                <w:szCs w:val="24"/>
              </w:rPr>
            </w:pPr>
            <w:r w:rsidRPr="009C3371">
              <w:rPr>
                <w:rFonts w:ascii="Times New Roman" w:hAnsi="Times New Roman" w:cs="Times New Roman"/>
                <w:sz w:val="24"/>
                <w:szCs w:val="24"/>
              </w:rPr>
              <w:t>7.</w:t>
            </w:r>
          </w:p>
        </w:tc>
        <w:tc>
          <w:tcPr>
            <w:tcW w:w="2410" w:type="dxa"/>
          </w:tcPr>
          <w:p w14:paraId="1E0DE5FC" w14:textId="07398773" w:rsidR="00F40CD2" w:rsidRPr="009C3371" w:rsidRDefault="00F40CD2" w:rsidP="00F40CD2">
            <w:pPr>
              <w:jc w:val="both"/>
              <w:rPr>
                <w:rFonts w:ascii="Times New Roman" w:hAnsi="Times New Roman" w:cs="Times New Roman"/>
              </w:rPr>
            </w:pPr>
            <w:proofErr w:type="spellStart"/>
            <w:r w:rsidRPr="009C3371">
              <w:rPr>
                <w:rFonts w:ascii="Times New Roman" w:hAnsi="Times New Roman" w:cs="Times New Roman"/>
              </w:rPr>
              <w:t>Tampilkan</w:t>
            </w:r>
            <w:proofErr w:type="spellEnd"/>
            <w:r w:rsidRPr="009C3371">
              <w:rPr>
                <w:rFonts w:ascii="Times New Roman" w:hAnsi="Times New Roman" w:cs="Times New Roman"/>
              </w:rPr>
              <w:t xml:space="preserve"> </w:t>
            </w:r>
            <w:proofErr w:type="spellStart"/>
            <w:r w:rsidRPr="009C3371">
              <w:rPr>
                <w:rFonts w:ascii="Times New Roman" w:hAnsi="Times New Roman" w:cs="Times New Roman"/>
              </w:rPr>
              <w:t>Terbalik</w:t>
            </w:r>
            <w:proofErr w:type="spellEnd"/>
          </w:p>
        </w:tc>
        <w:tc>
          <w:tcPr>
            <w:tcW w:w="2496" w:type="dxa"/>
          </w:tcPr>
          <w:p w14:paraId="721E033B" w14:textId="77777777" w:rsidR="00F40CD2" w:rsidRPr="009C3371" w:rsidRDefault="00F40CD2" w:rsidP="00F40CD2">
            <w:pPr>
              <w:jc w:val="both"/>
              <w:rPr>
                <w:rFonts w:ascii="Times New Roman" w:hAnsi="Times New Roman" w:cs="Times New Roman"/>
              </w:rPr>
            </w:pPr>
            <w:proofErr w:type="spellStart"/>
            <w:r w:rsidRPr="009C3371">
              <w:rPr>
                <w:rFonts w:ascii="Times New Roman" w:hAnsi="Times New Roman" w:cs="Times New Roman"/>
              </w:rPr>
              <w:t>Menampilkan</w:t>
            </w:r>
            <w:proofErr w:type="spellEnd"/>
            <w:r w:rsidRPr="009C3371">
              <w:rPr>
                <w:rFonts w:ascii="Times New Roman" w:hAnsi="Times New Roman" w:cs="Times New Roman"/>
              </w:rPr>
              <w:t xml:space="preserve"> daftar </w:t>
            </w:r>
            <w:proofErr w:type="spellStart"/>
            <w:r w:rsidRPr="009C3371">
              <w:rPr>
                <w:rFonts w:ascii="Times New Roman" w:hAnsi="Times New Roman" w:cs="Times New Roman"/>
              </w:rPr>
              <w:t>dengan</w:t>
            </w:r>
            <w:proofErr w:type="spellEnd"/>
            <w:r w:rsidRPr="009C3371">
              <w:rPr>
                <w:rFonts w:ascii="Times New Roman" w:hAnsi="Times New Roman" w:cs="Times New Roman"/>
              </w:rPr>
              <w:t xml:space="preserve"> </w:t>
            </w:r>
            <w:proofErr w:type="spellStart"/>
            <w:r w:rsidRPr="009C3371">
              <w:rPr>
                <w:rFonts w:ascii="Times New Roman" w:hAnsi="Times New Roman" w:cs="Times New Roman"/>
              </w:rPr>
              <w:t>urutan</w:t>
            </w:r>
            <w:proofErr w:type="spellEnd"/>
            <w:r w:rsidRPr="009C3371">
              <w:rPr>
                <w:rFonts w:ascii="Times New Roman" w:hAnsi="Times New Roman" w:cs="Times New Roman"/>
              </w:rPr>
              <w:t xml:space="preserve"> </w:t>
            </w:r>
            <w:proofErr w:type="spellStart"/>
            <w:r w:rsidRPr="009C3371">
              <w:rPr>
                <w:rFonts w:ascii="Times New Roman" w:hAnsi="Times New Roman" w:cs="Times New Roman"/>
              </w:rPr>
              <w:t>terbalik</w:t>
            </w:r>
            <w:proofErr w:type="spellEnd"/>
          </w:p>
          <w:p w14:paraId="163CB4EA" w14:textId="77777777" w:rsidR="00F40CD2" w:rsidRPr="009C3371" w:rsidRDefault="00F40CD2" w:rsidP="00F40CD2">
            <w:pPr>
              <w:jc w:val="both"/>
              <w:rPr>
                <w:rFonts w:ascii="Times New Roman" w:hAnsi="Times New Roman" w:cs="Times New Roman"/>
                <w:sz w:val="24"/>
                <w:szCs w:val="24"/>
                <w:highlight w:val="yellow"/>
              </w:rPr>
            </w:pPr>
          </w:p>
        </w:tc>
        <w:tc>
          <w:tcPr>
            <w:tcW w:w="1870" w:type="dxa"/>
          </w:tcPr>
          <w:p w14:paraId="31F5299C" w14:textId="2B0CA394" w:rsidR="00F40CD2" w:rsidRPr="009C3371" w:rsidRDefault="00F40CD2" w:rsidP="00F40CD2">
            <w:pPr>
              <w:jc w:val="both"/>
              <w:rPr>
                <w:rFonts w:ascii="Times New Roman" w:hAnsi="Times New Roman" w:cs="Times New Roman"/>
                <w:sz w:val="24"/>
                <w:szCs w:val="24"/>
                <w:highlight w:val="yellow"/>
              </w:rPr>
            </w:pPr>
            <w:proofErr w:type="spellStart"/>
            <w:r w:rsidRPr="009C3371">
              <w:rPr>
                <w:rFonts w:ascii="Times New Roman" w:hAnsi="Times New Roman" w:cs="Times New Roman"/>
              </w:rPr>
              <w:t>Sesuai</w:t>
            </w:r>
            <w:proofErr w:type="spellEnd"/>
            <w:r w:rsidRPr="009C3371">
              <w:rPr>
                <w:rFonts w:ascii="Times New Roman" w:hAnsi="Times New Roman" w:cs="Times New Roman"/>
              </w:rPr>
              <w:t xml:space="preserve"> </w:t>
            </w:r>
            <w:proofErr w:type="spellStart"/>
            <w:r w:rsidRPr="009C3371">
              <w:rPr>
                <w:rFonts w:ascii="Times New Roman" w:hAnsi="Times New Roman" w:cs="Times New Roman"/>
              </w:rPr>
              <w:t>ekspektasi</w:t>
            </w:r>
            <w:proofErr w:type="spellEnd"/>
          </w:p>
        </w:tc>
        <w:tc>
          <w:tcPr>
            <w:tcW w:w="1870" w:type="dxa"/>
          </w:tcPr>
          <w:p w14:paraId="254A0CC8" w14:textId="54F59AD5" w:rsidR="00F40CD2" w:rsidRPr="009C3371" w:rsidRDefault="00F40CD2" w:rsidP="00F40CD2">
            <w:pPr>
              <w:jc w:val="both"/>
              <w:rPr>
                <w:rFonts w:ascii="Times New Roman" w:hAnsi="Times New Roman" w:cs="Times New Roman"/>
                <w:sz w:val="24"/>
                <w:szCs w:val="24"/>
              </w:rPr>
            </w:pPr>
            <w:proofErr w:type="spellStart"/>
            <w:r w:rsidRPr="009C3371">
              <w:rPr>
                <w:rFonts w:ascii="Times New Roman" w:hAnsi="Times New Roman" w:cs="Times New Roman"/>
                <w:sz w:val="24"/>
                <w:szCs w:val="24"/>
              </w:rPr>
              <w:t>Berhasil</w:t>
            </w:r>
            <w:proofErr w:type="spellEnd"/>
          </w:p>
        </w:tc>
      </w:tr>
    </w:tbl>
    <w:p w14:paraId="1ADDF477" w14:textId="77777777" w:rsidR="003D3A05" w:rsidRPr="009C3371" w:rsidRDefault="003D3A05" w:rsidP="003D3A05">
      <w:pPr>
        <w:jc w:val="both"/>
        <w:rPr>
          <w:rFonts w:ascii="Times New Roman" w:hAnsi="Times New Roman" w:cs="Times New Roman"/>
          <w:sz w:val="24"/>
          <w:szCs w:val="24"/>
          <w:highlight w:val="yellow"/>
        </w:rPr>
      </w:pPr>
    </w:p>
    <w:p w14:paraId="1300AFA0" w14:textId="756ACE06" w:rsidR="0054708B" w:rsidRPr="003974B9" w:rsidRDefault="00CF1DC3" w:rsidP="0054708B">
      <w:pPr>
        <w:rPr>
          <w:rFonts w:ascii="Times New Roman" w:hAnsi="Times New Roman" w:cs="Times New Roman"/>
          <w:b/>
          <w:bCs/>
          <w:sz w:val="24"/>
          <w:szCs w:val="24"/>
        </w:rPr>
      </w:pPr>
      <w:r w:rsidRPr="003974B9">
        <w:rPr>
          <w:rFonts w:ascii="Times New Roman" w:hAnsi="Times New Roman" w:cs="Times New Roman"/>
          <w:b/>
          <w:bCs/>
          <w:sz w:val="24"/>
          <w:szCs w:val="24"/>
        </w:rPr>
        <w:t xml:space="preserve">4.3.4 </w:t>
      </w:r>
      <w:proofErr w:type="spellStart"/>
      <w:r w:rsidR="00332982" w:rsidRPr="003974B9">
        <w:rPr>
          <w:rFonts w:ascii="Times New Roman" w:hAnsi="Times New Roman" w:cs="Times New Roman"/>
          <w:b/>
          <w:bCs/>
          <w:sz w:val="24"/>
          <w:szCs w:val="24"/>
        </w:rPr>
        <w:t>Perbandingan</w:t>
      </w:r>
      <w:proofErr w:type="spellEnd"/>
      <w:r w:rsidR="00332982" w:rsidRPr="003974B9">
        <w:rPr>
          <w:rFonts w:ascii="Times New Roman" w:hAnsi="Times New Roman" w:cs="Times New Roman"/>
          <w:b/>
          <w:bCs/>
          <w:sz w:val="24"/>
          <w:szCs w:val="24"/>
        </w:rPr>
        <w:t xml:space="preserve"> </w:t>
      </w:r>
      <w:proofErr w:type="spellStart"/>
      <w:r w:rsidR="00332982" w:rsidRPr="003974B9">
        <w:rPr>
          <w:rFonts w:ascii="Times New Roman" w:hAnsi="Times New Roman" w:cs="Times New Roman"/>
          <w:b/>
          <w:bCs/>
          <w:sz w:val="24"/>
          <w:szCs w:val="24"/>
        </w:rPr>
        <w:t>Hipotesisi</w:t>
      </w:r>
      <w:proofErr w:type="spellEnd"/>
      <w:r w:rsidR="00332982" w:rsidRPr="003974B9">
        <w:rPr>
          <w:rFonts w:ascii="Times New Roman" w:hAnsi="Times New Roman" w:cs="Times New Roman"/>
          <w:b/>
          <w:bCs/>
          <w:sz w:val="24"/>
          <w:szCs w:val="24"/>
        </w:rPr>
        <w:t xml:space="preserve"> Awal </w:t>
      </w:r>
      <w:proofErr w:type="spellStart"/>
      <w:r w:rsidR="00332982" w:rsidRPr="003974B9">
        <w:rPr>
          <w:rFonts w:ascii="Times New Roman" w:hAnsi="Times New Roman" w:cs="Times New Roman"/>
          <w:b/>
          <w:bCs/>
          <w:sz w:val="24"/>
          <w:szCs w:val="24"/>
        </w:rPr>
        <w:t>dengan</w:t>
      </w:r>
      <w:proofErr w:type="spellEnd"/>
      <w:r w:rsidR="00332982" w:rsidRPr="003974B9">
        <w:rPr>
          <w:rFonts w:ascii="Times New Roman" w:hAnsi="Times New Roman" w:cs="Times New Roman"/>
          <w:b/>
          <w:bCs/>
          <w:sz w:val="24"/>
          <w:szCs w:val="24"/>
        </w:rPr>
        <w:t xml:space="preserve"> Hasil Akhir</w:t>
      </w:r>
    </w:p>
    <w:p w14:paraId="38D721D8" w14:textId="28C7C5EC" w:rsidR="00C80201" w:rsidRPr="009C3371" w:rsidRDefault="00C80201" w:rsidP="0054708B">
      <w:pPr>
        <w:rPr>
          <w:rFonts w:ascii="Times New Roman" w:hAnsi="Times New Roman" w:cs="Times New Roman"/>
          <w:sz w:val="24"/>
          <w:szCs w:val="24"/>
        </w:rPr>
      </w:pPr>
      <w:proofErr w:type="spellStart"/>
      <w:r w:rsidRPr="009C3371">
        <w:rPr>
          <w:rFonts w:ascii="Times New Roman" w:hAnsi="Times New Roman" w:cs="Times New Roman"/>
          <w:sz w:val="24"/>
          <w:szCs w:val="24"/>
        </w:rPr>
        <w:t>Hipotesis</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awal</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dari</w:t>
      </w:r>
      <w:proofErr w:type="spellEnd"/>
      <w:r w:rsidRPr="009C3371">
        <w:rPr>
          <w:rFonts w:ascii="Times New Roman" w:hAnsi="Times New Roman" w:cs="Times New Roman"/>
          <w:sz w:val="24"/>
          <w:szCs w:val="24"/>
        </w:rPr>
        <w:t xml:space="preserve"> program </w:t>
      </w:r>
      <w:proofErr w:type="spellStart"/>
      <w:r w:rsidRPr="009C3371">
        <w:rPr>
          <w:rFonts w:ascii="Times New Roman" w:hAnsi="Times New Roman" w:cs="Times New Roman"/>
          <w:sz w:val="24"/>
          <w:szCs w:val="24"/>
        </w:rPr>
        <w:t>ini</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adalah</w:t>
      </w:r>
      <w:proofErr w:type="spellEnd"/>
      <w:r w:rsidRPr="009C3371">
        <w:rPr>
          <w:rFonts w:ascii="Times New Roman" w:hAnsi="Times New Roman" w:cs="Times New Roman"/>
          <w:sz w:val="24"/>
          <w:szCs w:val="24"/>
        </w:rPr>
        <w:t xml:space="preserve"> </w:t>
      </w:r>
      <w:proofErr w:type="spellStart"/>
      <w:r w:rsidRPr="009C3371">
        <w:rPr>
          <w:rFonts w:ascii="Times New Roman" w:hAnsi="Times New Roman" w:cs="Times New Roman"/>
          <w:sz w:val="24"/>
          <w:szCs w:val="24"/>
        </w:rPr>
        <w:t>bahwa</w:t>
      </w:r>
      <w:proofErr w:type="spellEnd"/>
      <w:r w:rsidRPr="009C3371">
        <w:rPr>
          <w:rFonts w:ascii="Times New Roman" w:hAnsi="Times New Roman" w:cs="Times New Roman"/>
          <w:sz w:val="24"/>
          <w:szCs w:val="24"/>
        </w:rPr>
        <w:t xml:space="preserve"> program </w:t>
      </w:r>
      <w:proofErr w:type="spellStart"/>
      <w:r w:rsidRPr="009C3371">
        <w:rPr>
          <w:rFonts w:ascii="Times New Roman" w:hAnsi="Times New Roman" w:cs="Times New Roman"/>
          <w:sz w:val="24"/>
          <w:szCs w:val="24"/>
        </w:rPr>
        <w:t>dapat</w:t>
      </w:r>
      <w:proofErr w:type="spellEnd"/>
      <w:r w:rsidRPr="009C3371">
        <w:rPr>
          <w:rFonts w:ascii="Times New Roman" w:hAnsi="Times New Roman" w:cs="Times New Roman"/>
          <w:sz w:val="24"/>
          <w:szCs w:val="24"/>
        </w:rPr>
        <w:t>:</w:t>
      </w:r>
    </w:p>
    <w:p w14:paraId="303A3DB3" w14:textId="77777777" w:rsidR="00C80201" w:rsidRPr="009C3371" w:rsidRDefault="00C80201" w:rsidP="000B0237">
      <w:pPr>
        <w:pStyle w:val="NormalWeb"/>
        <w:numPr>
          <w:ilvl w:val="0"/>
          <w:numId w:val="5"/>
        </w:numPr>
      </w:pPr>
      <w:proofErr w:type="spellStart"/>
      <w:r w:rsidRPr="009C3371">
        <w:t>Menambah</w:t>
      </w:r>
      <w:proofErr w:type="spellEnd"/>
      <w:r w:rsidRPr="009C3371">
        <w:t xml:space="preserve"> dan </w:t>
      </w:r>
      <w:proofErr w:type="spellStart"/>
      <w:r w:rsidRPr="009C3371">
        <w:t>menghapus</w:t>
      </w:r>
      <w:proofErr w:type="spellEnd"/>
      <w:r w:rsidRPr="009C3371">
        <w:t xml:space="preserve"> item </w:t>
      </w:r>
      <w:proofErr w:type="spellStart"/>
      <w:r w:rsidRPr="009C3371">
        <w:t>dalam</w:t>
      </w:r>
      <w:proofErr w:type="spellEnd"/>
      <w:r w:rsidRPr="009C3371">
        <w:t xml:space="preserve"> daftar </w:t>
      </w:r>
      <w:proofErr w:type="spellStart"/>
      <w:r w:rsidRPr="009C3371">
        <w:t>belanja</w:t>
      </w:r>
      <w:proofErr w:type="spellEnd"/>
      <w:r w:rsidRPr="009C3371">
        <w:t xml:space="preserve"> </w:t>
      </w:r>
      <w:proofErr w:type="spellStart"/>
      <w:r w:rsidRPr="009C3371">
        <w:t>dengan</w:t>
      </w:r>
      <w:proofErr w:type="spellEnd"/>
      <w:r w:rsidRPr="009C3371">
        <w:t xml:space="preserve"> </w:t>
      </w:r>
      <w:proofErr w:type="spellStart"/>
      <w:r w:rsidRPr="009C3371">
        <w:t>benar</w:t>
      </w:r>
      <w:proofErr w:type="spellEnd"/>
      <w:r w:rsidRPr="009C3371">
        <w:t>.</w:t>
      </w:r>
    </w:p>
    <w:p w14:paraId="455DDAE3" w14:textId="77777777" w:rsidR="00C80201" w:rsidRPr="009C3371" w:rsidRDefault="00C80201" w:rsidP="000B0237">
      <w:pPr>
        <w:pStyle w:val="NormalWeb"/>
        <w:numPr>
          <w:ilvl w:val="0"/>
          <w:numId w:val="5"/>
        </w:numPr>
      </w:pPr>
      <w:proofErr w:type="spellStart"/>
      <w:r w:rsidRPr="009C3371">
        <w:t>Menampilkan</w:t>
      </w:r>
      <w:proofErr w:type="spellEnd"/>
      <w:r w:rsidRPr="009C3371">
        <w:t xml:space="preserve"> daftar </w:t>
      </w:r>
      <w:proofErr w:type="spellStart"/>
      <w:r w:rsidRPr="009C3371">
        <w:t>belanja</w:t>
      </w:r>
      <w:proofErr w:type="spellEnd"/>
      <w:r w:rsidRPr="009C3371">
        <w:t xml:space="preserve"> </w:t>
      </w:r>
      <w:proofErr w:type="spellStart"/>
      <w:r w:rsidRPr="009C3371">
        <w:t>secara</w:t>
      </w:r>
      <w:proofErr w:type="spellEnd"/>
      <w:r w:rsidRPr="009C3371">
        <w:t xml:space="preserve"> normal dan </w:t>
      </w:r>
      <w:proofErr w:type="spellStart"/>
      <w:r w:rsidRPr="009C3371">
        <w:t>terbalik</w:t>
      </w:r>
      <w:proofErr w:type="spellEnd"/>
      <w:r w:rsidRPr="009C3371">
        <w:t>.</w:t>
      </w:r>
    </w:p>
    <w:p w14:paraId="3CA30EA8" w14:textId="77777777" w:rsidR="00C80201" w:rsidRPr="009C3371" w:rsidRDefault="00C80201" w:rsidP="000B0237">
      <w:pPr>
        <w:pStyle w:val="NormalWeb"/>
        <w:numPr>
          <w:ilvl w:val="0"/>
          <w:numId w:val="5"/>
        </w:numPr>
      </w:pPr>
      <w:proofErr w:type="spellStart"/>
      <w:r w:rsidRPr="009C3371">
        <w:t>Menjalankan</w:t>
      </w:r>
      <w:proofErr w:type="spellEnd"/>
      <w:r w:rsidRPr="009C3371">
        <w:t xml:space="preserve"> menu </w:t>
      </w:r>
      <w:proofErr w:type="spellStart"/>
      <w:r w:rsidRPr="009C3371">
        <w:t>interaktif</w:t>
      </w:r>
      <w:proofErr w:type="spellEnd"/>
      <w:r w:rsidRPr="009C3371">
        <w:t xml:space="preserve"> </w:t>
      </w:r>
      <w:proofErr w:type="spellStart"/>
      <w:r w:rsidRPr="009C3371">
        <w:t>tanpa</w:t>
      </w:r>
      <w:proofErr w:type="spellEnd"/>
      <w:r w:rsidRPr="009C3371">
        <w:t xml:space="preserve"> error.</w:t>
      </w:r>
    </w:p>
    <w:p w14:paraId="51E08B9D" w14:textId="77777777" w:rsidR="008648E9" w:rsidRPr="009C3371" w:rsidRDefault="008648E9" w:rsidP="008648E9">
      <w:pPr>
        <w:pStyle w:val="ListParagraph"/>
        <w:ind w:left="2160"/>
        <w:jc w:val="both"/>
        <w:rPr>
          <w:rFonts w:ascii="Times New Roman" w:hAnsi="Times New Roman" w:cs="Times New Roman"/>
          <w:sz w:val="24"/>
          <w:szCs w:val="24"/>
        </w:rPr>
      </w:pPr>
    </w:p>
    <w:p w14:paraId="133F69B6" w14:textId="77777777" w:rsidR="00885F19" w:rsidRDefault="00885F19" w:rsidP="00885F19">
      <w:pPr>
        <w:jc w:val="both"/>
        <w:outlineLvl w:val="0"/>
        <w:rPr>
          <w:rFonts w:ascii="Times New Roman" w:hAnsi="Times New Roman" w:cs="Times New Roman"/>
          <w:b/>
          <w:bCs/>
          <w:sz w:val="24"/>
          <w:szCs w:val="24"/>
        </w:rPr>
      </w:pPr>
      <w:bookmarkStart w:id="80" w:name="_Toc192753046"/>
    </w:p>
    <w:p w14:paraId="66268AFD" w14:textId="55A41827" w:rsidR="008648E9" w:rsidRPr="00885F19" w:rsidRDefault="00885F19" w:rsidP="00560191">
      <w:pPr>
        <w:pStyle w:val="Heading1"/>
      </w:pPr>
      <w:bookmarkStart w:id="81" w:name="_Toc192779877"/>
      <w:r w:rsidRPr="00885F19">
        <w:t>KESIMPULAN</w:t>
      </w:r>
      <w:bookmarkEnd w:id="80"/>
      <w:bookmarkEnd w:id="81"/>
    </w:p>
    <w:p w14:paraId="4238FFE6" w14:textId="6B445947" w:rsidR="008648E9" w:rsidRDefault="00A47029" w:rsidP="00A47029">
      <w:pPr>
        <w:pStyle w:val="ListParagraph"/>
        <w:rPr>
          <w:rFonts w:ascii="Times New Roman" w:eastAsia="Times New Roman" w:hAnsi="Times New Roman" w:cs="Times New Roman"/>
          <w:color w:val="666666"/>
          <w:kern w:val="0"/>
          <w:sz w:val="24"/>
          <w:szCs w:val="24"/>
          <w14:ligatures w14:val="none"/>
        </w:rPr>
      </w:pPr>
      <w:proofErr w:type="spellStart"/>
      <w:r w:rsidRPr="00A47029">
        <w:rPr>
          <w:rFonts w:ascii="Times New Roman" w:eastAsia="Times New Roman" w:hAnsi="Times New Roman" w:cs="Times New Roman"/>
          <w:color w:val="666666"/>
          <w:kern w:val="0"/>
          <w:sz w:val="24"/>
          <w:szCs w:val="24"/>
          <w14:ligatures w14:val="none"/>
        </w:rPr>
        <w:t>Aplikasi</w:t>
      </w:r>
      <w:proofErr w:type="spellEnd"/>
      <w:r w:rsidRPr="00A47029">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Inisialisasi</w:t>
      </w:r>
      <w:proofErr w:type="spellEnd"/>
      <w:r w:rsidRPr="00A47029">
        <w:rPr>
          <w:rFonts w:ascii="Times New Roman" w:eastAsia="Times New Roman" w:hAnsi="Times New Roman" w:cs="Times New Roman"/>
          <w:color w:val="666666"/>
          <w:kern w:val="0"/>
          <w:sz w:val="24"/>
          <w:szCs w:val="24"/>
          <w14:ligatures w14:val="none"/>
        </w:rPr>
        <w:t xml:space="preserve"> Daftar </w:t>
      </w:r>
      <w:proofErr w:type="spellStart"/>
      <w:r w:rsidRPr="00A47029">
        <w:rPr>
          <w:rFonts w:ascii="Times New Roman" w:eastAsia="Times New Roman" w:hAnsi="Times New Roman" w:cs="Times New Roman"/>
          <w:color w:val="666666"/>
          <w:kern w:val="0"/>
          <w:sz w:val="24"/>
          <w:szCs w:val="24"/>
          <w14:ligatures w14:val="none"/>
        </w:rPr>
        <w:t>Belanja</w:t>
      </w:r>
      <w:proofErr w:type="spellEnd"/>
      <w:r w:rsidR="005F6033">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berhasil</w:t>
      </w:r>
      <w:proofErr w:type="spellEnd"/>
      <w:r w:rsidRPr="00A47029">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dibuat</w:t>
      </w:r>
      <w:proofErr w:type="spellEnd"/>
      <w:r w:rsidRPr="00A47029">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untuk</w:t>
      </w:r>
      <w:proofErr w:type="spellEnd"/>
      <w:r w:rsidRPr="00A47029">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membantu</w:t>
      </w:r>
      <w:proofErr w:type="spellEnd"/>
      <w:r w:rsidRPr="00A47029">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pengguna</w:t>
      </w:r>
      <w:proofErr w:type="spellEnd"/>
      <w:r w:rsidRPr="00A47029">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mencatat</w:t>
      </w:r>
      <w:proofErr w:type="spellEnd"/>
      <w:r w:rsidRPr="00A47029">
        <w:rPr>
          <w:rFonts w:ascii="Times New Roman" w:eastAsia="Times New Roman" w:hAnsi="Times New Roman" w:cs="Times New Roman"/>
          <w:color w:val="666666"/>
          <w:kern w:val="0"/>
          <w:sz w:val="24"/>
          <w:szCs w:val="24"/>
          <w14:ligatures w14:val="none"/>
        </w:rPr>
        <w:t xml:space="preserve"> dan </w:t>
      </w:r>
      <w:proofErr w:type="spellStart"/>
      <w:r w:rsidRPr="00A47029">
        <w:rPr>
          <w:rFonts w:ascii="Times New Roman" w:eastAsia="Times New Roman" w:hAnsi="Times New Roman" w:cs="Times New Roman"/>
          <w:color w:val="666666"/>
          <w:kern w:val="0"/>
          <w:sz w:val="24"/>
          <w:szCs w:val="24"/>
          <w14:ligatures w14:val="none"/>
        </w:rPr>
        <w:t>mengelola</w:t>
      </w:r>
      <w:proofErr w:type="spellEnd"/>
      <w:r w:rsidRPr="00A47029">
        <w:rPr>
          <w:rFonts w:ascii="Times New Roman" w:eastAsia="Times New Roman" w:hAnsi="Times New Roman" w:cs="Times New Roman"/>
          <w:color w:val="666666"/>
          <w:kern w:val="0"/>
          <w:sz w:val="24"/>
          <w:szCs w:val="24"/>
          <w14:ligatures w14:val="none"/>
        </w:rPr>
        <w:t xml:space="preserve"> daftar </w:t>
      </w:r>
      <w:proofErr w:type="spellStart"/>
      <w:r w:rsidRPr="00A47029">
        <w:rPr>
          <w:rFonts w:ascii="Times New Roman" w:eastAsia="Times New Roman" w:hAnsi="Times New Roman" w:cs="Times New Roman"/>
          <w:color w:val="666666"/>
          <w:kern w:val="0"/>
          <w:sz w:val="24"/>
          <w:szCs w:val="24"/>
          <w14:ligatures w14:val="none"/>
        </w:rPr>
        <w:t>belanja</w:t>
      </w:r>
      <w:proofErr w:type="spellEnd"/>
      <w:r w:rsidRPr="00A47029">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dengan</w:t>
      </w:r>
      <w:proofErr w:type="spellEnd"/>
      <w:r w:rsidRPr="00A47029">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lebih</w:t>
      </w:r>
      <w:proofErr w:type="spellEnd"/>
      <w:r w:rsidRPr="00A47029">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mudah</w:t>
      </w:r>
      <w:proofErr w:type="spellEnd"/>
      <w:r w:rsidRPr="00A47029">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Dengan</w:t>
      </w:r>
      <w:proofErr w:type="spellEnd"/>
      <w:r w:rsidRPr="00A47029">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menggunakan</w:t>
      </w:r>
      <w:proofErr w:type="spellEnd"/>
      <w:r w:rsidRPr="00A47029">
        <w:rPr>
          <w:rFonts w:ascii="Times New Roman" w:eastAsia="Times New Roman" w:hAnsi="Times New Roman" w:cs="Times New Roman"/>
          <w:color w:val="666666"/>
          <w:kern w:val="0"/>
          <w:sz w:val="24"/>
          <w:szCs w:val="24"/>
          <w14:ligatures w14:val="none"/>
        </w:rPr>
        <w:t xml:space="preserve"> Python, program </w:t>
      </w:r>
      <w:proofErr w:type="spellStart"/>
      <w:r w:rsidRPr="00A47029">
        <w:rPr>
          <w:rFonts w:ascii="Times New Roman" w:eastAsia="Times New Roman" w:hAnsi="Times New Roman" w:cs="Times New Roman"/>
          <w:color w:val="666666"/>
          <w:kern w:val="0"/>
          <w:sz w:val="24"/>
          <w:szCs w:val="24"/>
          <w14:ligatures w14:val="none"/>
        </w:rPr>
        <w:t>ini</w:t>
      </w:r>
      <w:proofErr w:type="spellEnd"/>
      <w:r w:rsidRPr="00A47029">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memungkinkan</w:t>
      </w:r>
      <w:proofErr w:type="spellEnd"/>
      <w:r w:rsidRPr="00A47029">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pengguna</w:t>
      </w:r>
      <w:proofErr w:type="spellEnd"/>
      <w:r w:rsidRPr="00A47029">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untuk</w:t>
      </w:r>
      <w:proofErr w:type="spellEnd"/>
      <w:r w:rsidRPr="00A47029">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menambah</w:t>
      </w:r>
      <w:proofErr w:type="spellEnd"/>
      <w:r w:rsidRPr="00A47029">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menghapus</w:t>
      </w:r>
      <w:proofErr w:type="spellEnd"/>
      <w:r w:rsidRPr="00A47029">
        <w:rPr>
          <w:rFonts w:ascii="Times New Roman" w:eastAsia="Times New Roman" w:hAnsi="Times New Roman" w:cs="Times New Roman"/>
          <w:color w:val="666666"/>
          <w:kern w:val="0"/>
          <w:sz w:val="24"/>
          <w:szCs w:val="24"/>
          <w14:ligatures w14:val="none"/>
        </w:rPr>
        <w:t xml:space="preserve">, dan </w:t>
      </w:r>
      <w:proofErr w:type="spellStart"/>
      <w:r w:rsidRPr="00A47029">
        <w:rPr>
          <w:rFonts w:ascii="Times New Roman" w:eastAsia="Times New Roman" w:hAnsi="Times New Roman" w:cs="Times New Roman"/>
          <w:color w:val="666666"/>
          <w:kern w:val="0"/>
          <w:sz w:val="24"/>
          <w:szCs w:val="24"/>
          <w14:ligatures w14:val="none"/>
        </w:rPr>
        <w:t>melihat</w:t>
      </w:r>
      <w:proofErr w:type="spellEnd"/>
      <w:r w:rsidRPr="00A47029">
        <w:rPr>
          <w:rFonts w:ascii="Times New Roman" w:eastAsia="Times New Roman" w:hAnsi="Times New Roman" w:cs="Times New Roman"/>
          <w:color w:val="666666"/>
          <w:kern w:val="0"/>
          <w:sz w:val="24"/>
          <w:szCs w:val="24"/>
          <w14:ligatures w14:val="none"/>
        </w:rPr>
        <w:t xml:space="preserve"> daftar </w:t>
      </w:r>
      <w:proofErr w:type="spellStart"/>
      <w:r w:rsidRPr="00A47029">
        <w:rPr>
          <w:rFonts w:ascii="Times New Roman" w:eastAsia="Times New Roman" w:hAnsi="Times New Roman" w:cs="Times New Roman"/>
          <w:color w:val="666666"/>
          <w:kern w:val="0"/>
          <w:sz w:val="24"/>
          <w:szCs w:val="24"/>
          <w14:ligatures w14:val="none"/>
        </w:rPr>
        <w:t>belanja</w:t>
      </w:r>
      <w:proofErr w:type="spellEnd"/>
      <w:r w:rsidRPr="00A47029">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tanpa</w:t>
      </w:r>
      <w:proofErr w:type="spellEnd"/>
      <w:r w:rsidRPr="00A47029">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perlu</w:t>
      </w:r>
      <w:proofErr w:type="spellEnd"/>
      <w:r w:rsidRPr="00A47029">
        <w:rPr>
          <w:rFonts w:ascii="Times New Roman" w:eastAsia="Times New Roman" w:hAnsi="Times New Roman" w:cs="Times New Roman"/>
          <w:color w:val="666666"/>
          <w:kern w:val="0"/>
          <w:sz w:val="24"/>
          <w:szCs w:val="24"/>
          <w14:ligatures w14:val="none"/>
        </w:rPr>
        <w:t xml:space="preserve"> repot </w:t>
      </w:r>
      <w:proofErr w:type="spellStart"/>
      <w:r w:rsidRPr="00A47029">
        <w:rPr>
          <w:rFonts w:ascii="Times New Roman" w:eastAsia="Times New Roman" w:hAnsi="Times New Roman" w:cs="Times New Roman"/>
          <w:color w:val="666666"/>
          <w:kern w:val="0"/>
          <w:sz w:val="24"/>
          <w:szCs w:val="24"/>
          <w14:ligatures w14:val="none"/>
        </w:rPr>
        <w:t>menulis</w:t>
      </w:r>
      <w:proofErr w:type="spellEnd"/>
      <w:r w:rsidRPr="00A47029">
        <w:rPr>
          <w:rFonts w:ascii="Times New Roman" w:eastAsia="Times New Roman" w:hAnsi="Times New Roman" w:cs="Times New Roman"/>
          <w:color w:val="666666"/>
          <w:kern w:val="0"/>
          <w:sz w:val="24"/>
          <w:szCs w:val="24"/>
          <w14:ligatures w14:val="none"/>
        </w:rPr>
        <w:t xml:space="preserve"> di </w:t>
      </w:r>
      <w:proofErr w:type="spellStart"/>
      <w:r w:rsidRPr="00A47029">
        <w:rPr>
          <w:rFonts w:ascii="Times New Roman" w:eastAsia="Times New Roman" w:hAnsi="Times New Roman" w:cs="Times New Roman"/>
          <w:color w:val="666666"/>
          <w:kern w:val="0"/>
          <w:sz w:val="24"/>
          <w:szCs w:val="24"/>
          <w14:ligatures w14:val="none"/>
        </w:rPr>
        <w:t>kertas</w:t>
      </w:r>
      <w:proofErr w:type="spellEnd"/>
      <w:r w:rsidRPr="00A47029">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atau</w:t>
      </w:r>
      <w:proofErr w:type="spellEnd"/>
      <w:r w:rsidRPr="00A47029">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takut</w:t>
      </w:r>
      <w:proofErr w:type="spellEnd"/>
      <w:r w:rsidRPr="00A47029">
        <w:rPr>
          <w:rFonts w:ascii="Times New Roman" w:eastAsia="Times New Roman" w:hAnsi="Times New Roman" w:cs="Times New Roman"/>
          <w:color w:val="666666"/>
          <w:kern w:val="0"/>
          <w:sz w:val="24"/>
          <w:szCs w:val="24"/>
          <w14:ligatures w14:val="none"/>
        </w:rPr>
        <w:t xml:space="preserve"> daftar </w:t>
      </w:r>
      <w:proofErr w:type="spellStart"/>
      <w:r w:rsidRPr="00A47029">
        <w:rPr>
          <w:rFonts w:ascii="Times New Roman" w:eastAsia="Times New Roman" w:hAnsi="Times New Roman" w:cs="Times New Roman"/>
          <w:color w:val="666666"/>
          <w:kern w:val="0"/>
          <w:sz w:val="24"/>
          <w:szCs w:val="24"/>
          <w14:ligatures w14:val="none"/>
        </w:rPr>
        <w:t>belanja</w:t>
      </w:r>
      <w:proofErr w:type="spellEnd"/>
      <w:r w:rsidRPr="00A47029">
        <w:rPr>
          <w:rFonts w:ascii="Times New Roman" w:eastAsia="Times New Roman" w:hAnsi="Times New Roman" w:cs="Times New Roman"/>
          <w:color w:val="666666"/>
          <w:kern w:val="0"/>
          <w:sz w:val="24"/>
          <w:szCs w:val="24"/>
          <w14:ligatures w14:val="none"/>
        </w:rPr>
        <w:t xml:space="preserve"> </w:t>
      </w:r>
      <w:proofErr w:type="spellStart"/>
      <w:r w:rsidRPr="00A47029">
        <w:rPr>
          <w:rFonts w:ascii="Times New Roman" w:eastAsia="Times New Roman" w:hAnsi="Times New Roman" w:cs="Times New Roman"/>
          <w:color w:val="666666"/>
          <w:kern w:val="0"/>
          <w:sz w:val="24"/>
          <w:szCs w:val="24"/>
          <w14:ligatures w14:val="none"/>
        </w:rPr>
        <w:t>hilang</w:t>
      </w:r>
      <w:proofErr w:type="spellEnd"/>
      <w:r w:rsidRPr="00A47029">
        <w:rPr>
          <w:rFonts w:ascii="Times New Roman" w:eastAsia="Times New Roman" w:hAnsi="Times New Roman" w:cs="Times New Roman"/>
          <w:color w:val="666666"/>
          <w:kern w:val="0"/>
          <w:sz w:val="24"/>
          <w:szCs w:val="24"/>
          <w14:ligatures w14:val="none"/>
        </w:rPr>
        <w:t>.</w:t>
      </w:r>
    </w:p>
    <w:p w14:paraId="45C9F3D1" w14:textId="77777777" w:rsidR="00A47029" w:rsidRPr="00A47029" w:rsidRDefault="00A47029" w:rsidP="00A47029">
      <w:pPr>
        <w:rPr>
          <w:rFonts w:ascii="Times New Roman" w:eastAsia="Times New Roman" w:hAnsi="Times New Roman" w:cs="Times New Roman"/>
          <w:color w:val="666666"/>
          <w:kern w:val="0"/>
          <w:sz w:val="24"/>
          <w:szCs w:val="24"/>
          <w14:ligatures w14:val="none"/>
        </w:rPr>
      </w:pPr>
    </w:p>
    <w:p w14:paraId="333200D1" w14:textId="79FCBD3E" w:rsidR="008648E9" w:rsidRDefault="00885F19" w:rsidP="00560191">
      <w:pPr>
        <w:pStyle w:val="Heading1"/>
      </w:pPr>
      <w:bookmarkStart w:id="82" w:name="_Toc192753047"/>
      <w:bookmarkStart w:id="83" w:name="_Toc192779878"/>
      <w:r w:rsidRPr="009E00BB">
        <w:t>DAFTAR PUSTAKA</w:t>
      </w:r>
      <w:bookmarkEnd w:id="82"/>
      <w:bookmarkEnd w:id="83"/>
    </w:p>
    <w:p w14:paraId="30F3D474" w14:textId="6585BEE3" w:rsidR="00A47029" w:rsidRPr="00A47029" w:rsidRDefault="00A47029" w:rsidP="001252C4">
      <w:pPr>
        <w:ind w:firstLine="720"/>
        <w:jc w:val="both"/>
        <w:rPr>
          <w:rFonts w:ascii="Times New Roman" w:hAnsi="Times New Roman" w:cs="Times New Roman"/>
          <w:sz w:val="24"/>
          <w:szCs w:val="24"/>
          <w:lang w:val="id-ID"/>
        </w:rPr>
      </w:pPr>
      <w:r w:rsidRPr="00A47029">
        <w:rPr>
          <w:rStyle w:val="Emphasis"/>
          <w:rFonts w:ascii="Times New Roman" w:eastAsiaTheme="majorEastAsia" w:hAnsi="Times New Roman" w:cs="Times New Roman"/>
          <w:sz w:val="24"/>
          <w:szCs w:val="24"/>
        </w:rPr>
        <w:t>Learning Python</w:t>
      </w:r>
      <w:r>
        <w:rPr>
          <w:rFonts w:ascii="Times New Roman" w:hAnsi="Times New Roman" w:cs="Times New Roman"/>
          <w:sz w:val="24"/>
          <w:szCs w:val="24"/>
        </w:rPr>
        <w:t xml:space="preserve">. </w:t>
      </w:r>
      <w:r w:rsidRPr="00A47029">
        <w:rPr>
          <w:rFonts w:ascii="Times New Roman" w:hAnsi="Times New Roman" w:cs="Times New Roman"/>
          <w:i/>
          <w:iCs/>
          <w:sz w:val="24"/>
          <w:szCs w:val="24"/>
        </w:rPr>
        <w:t>2013</w:t>
      </w:r>
      <w:r>
        <w:rPr>
          <w:rFonts w:ascii="Times New Roman" w:hAnsi="Times New Roman" w:cs="Times New Roman"/>
          <w:i/>
          <w:iCs/>
          <w:sz w:val="24"/>
          <w:szCs w:val="24"/>
        </w:rPr>
        <w:t xml:space="preserve"> </w:t>
      </w:r>
      <w:r w:rsidRPr="00A47029">
        <w:rPr>
          <w:rFonts w:ascii="Times New Roman" w:hAnsi="Times New Roman" w:cs="Times New Roman"/>
          <w:i/>
          <w:iCs/>
          <w:sz w:val="24"/>
          <w:szCs w:val="24"/>
        </w:rPr>
        <w:t xml:space="preserve">Mark Lutz </w:t>
      </w:r>
    </w:p>
    <w:p w14:paraId="52D0B703" w14:textId="59FBD120" w:rsidR="00A47029" w:rsidRDefault="001252C4" w:rsidP="001252C4">
      <w:pPr>
        <w:ind w:firstLine="720"/>
        <w:jc w:val="both"/>
        <w:outlineLvl w:val="0"/>
        <w:rPr>
          <w:rFonts w:ascii="Times New Roman" w:hAnsi="Times New Roman" w:cs="Times New Roman"/>
          <w:sz w:val="24"/>
          <w:szCs w:val="24"/>
        </w:rPr>
      </w:pPr>
      <w:hyperlink r:id="rId22" w:history="1">
        <w:bookmarkStart w:id="84" w:name="_Toc192779879"/>
        <w:r w:rsidRPr="00C45835">
          <w:rPr>
            <w:rStyle w:val="Hyperlink"/>
            <w:rFonts w:ascii="Times New Roman" w:hAnsi="Times New Roman" w:cs="Times New Roman"/>
            <w:sz w:val="24"/>
            <w:szCs w:val="24"/>
          </w:rPr>
          <w:t>https://docs.python.org</w:t>
        </w:r>
        <w:bookmarkEnd w:id="84"/>
      </w:hyperlink>
    </w:p>
    <w:p w14:paraId="4D0D9705" w14:textId="21560B00" w:rsidR="001252C4" w:rsidRPr="001252C4" w:rsidRDefault="001252C4" w:rsidP="001252C4">
      <w:pPr>
        <w:ind w:firstLine="720"/>
        <w:jc w:val="both"/>
        <w:outlineLvl w:val="0"/>
        <w:rPr>
          <w:rFonts w:ascii="Times New Roman" w:hAnsi="Times New Roman" w:cs="Times New Roman"/>
          <w:i/>
          <w:iCs/>
          <w:sz w:val="24"/>
          <w:szCs w:val="24"/>
        </w:rPr>
      </w:pPr>
      <w:bookmarkStart w:id="85" w:name="_Toc192779880"/>
      <w:r>
        <w:rPr>
          <w:rFonts w:ascii="Times New Roman" w:hAnsi="Times New Roman" w:cs="Times New Roman"/>
          <w:i/>
          <w:iCs/>
          <w:sz w:val="24"/>
          <w:szCs w:val="24"/>
        </w:rPr>
        <w:t xml:space="preserve">Modul </w:t>
      </w:r>
      <w:r w:rsidR="006B1BF9">
        <w:rPr>
          <w:rFonts w:ascii="Times New Roman" w:hAnsi="Times New Roman" w:cs="Times New Roman"/>
          <w:i/>
          <w:iCs/>
          <w:sz w:val="24"/>
          <w:szCs w:val="24"/>
        </w:rPr>
        <w:t>Da</w:t>
      </w:r>
      <w:r>
        <w:rPr>
          <w:rFonts w:ascii="Times New Roman" w:hAnsi="Times New Roman" w:cs="Times New Roman"/>
          <w:i/>
          <w:iCs/>
          <w:sz w:val="24"/>
          <w:szCs w:val="24"/>
        </w:rPr>
        <w:t>sar-</w:t>
      </w:r>
      <w:r w:rsidR="006B1BF9">
        <w:rPr>
          <w:rFonts w:ascii="Times New Roman" w:hAnsi="Times New Roman" w:cs="Times New Roman"/>
          <w:i/>
          <w:iCs/>
          <w:sz w:val="24"/>
          <w:szCs w:val="24"/>
        </w:rPr>
        <w:t>D</w:t>
      </w:r>
      <w:r>
        <w:rPr>
          <w:rFonts w:ascii="Times New Roman" w:hAnsi="Times New Roman" w:cs="Times New Roman"/>
          <w:i/>
          <w:iCs/>
          <w:sz w:val="24"/>
          <w:szCs w:val="24"/>
        </w:rPr>
        <w:t xml:space="preserve">asar </w:t>
      </w:r>
      <w:proofErr w:type="spellStart"/>
      <w:r>
        <w:rPr>
          <w:rFonts w:ascii="Times New Roman" w:hAnsi="Times New Roman" w:cs="Times New Roman"/>
          <w:i/>
          <w:iCs/>
          <w:sz w:val="24"/>
          <w:szCs w:val="24"/>
        </w:rPr>
        <w:t>pemrograman</w:t>
      </w:r>
      <w:bookmarkEnd w:id="85"/>
      <w:proofErr w:type="spellEnd"/>
      <w:r>
        <w:rPr>
          <w:rFonts w:ascii="Times New Roman" w:hAnsi="Times New Roman" w:cs="Times New Roman"/>
          <w:i/>
          <w:iCs/>
          <w:sz w:val="24"/>
          <w:szCs w:val="24"/>
        </w:rPr>
        <w:t xml:space="preserve"> </w:t>
      </w:r>
    </w:p>
    <w:p w14:paraId="20562E04" w14:textId="7BAA1CBB" w:rsidR="008648E9" w:rsidRPr="009E00BB" w:rsidRDefault="00885F19" w:rsidP="00560191">
      <w:pPr>
        <w:pStyle w:val="Heading1"/>
      </w:pPr>
      <w:bookmarkStart w:id="86" w:name="_Toc192753048"/>
      <w:bookmarkStart w:id="87" w:name="_Toc192779881"/>
      <w:r w:rsidRPr="009E00BB">
        <w:t>LAMPIRAN</w:t>
      </w:r>
      <w:bookmarkEnd w:id="86"/>
      <w:bookmarkEnd w:id="87"/>
    </w:p>
    <w:p w14:paraId="25300BFF" w14:textId="4401E472" w:rsidR="008648E9" w:rsidRPr="009C3371" w:rsidRDefault="008648E9" w:rsidP="008648E9">
      <w:pPr>
        <w:pStyle w:val="NormalWeb"/>
        <w:spacing w:before="0" w:beforeAutospacing="0" w:after="0" w:afterAutospacing="0"/>
        <w:ind w:left="720"/>
        <w:rPr>
          <w:color w:val="404040"/>
        </w:rPr>
      </w:pPr>
      <w:r w:rsidRPr="009C3371">
        <w:rPr>
          <w:b/>
          <w:bCs/>
          <w:color w:val="404040"/>
        </w:rPr>
        <w:t xml:space="preserve">Kode Program </w:t>
      </w:r>
      <w:proofErr w:type="spellStart"/>
      <w:r w:rsidRPr="009C3371">
        <w:rPr>
          <w:b/>
          <w:bCs/>
          <w:color w:val="404040"/>
        </w:rPr>
        <w:t>Lengkap</w:t>
      </w:r>
      <w:proofErr w:type="spellEnd"/>
      <w:r w:rsidRPr="009C3371">
        <w:rPr>
          <w:color w:val="404040"/>
        </w:rPr>
        <w:t xml:space="preserve">: </w:t>
      </w:r>
    </w:p>
    <w:p w14:paraId="4600ACE3" w14:textId="28B5AC95" w:rsidR="00C80201" w:rsidRPr="009C3371" w:rsidRDefault="00C80201" w:rsidP="008648E9">
      <w:pPr>
        <w:pStyle w:val="NormalWeb"/>
        <w:spacing w:before="0" w:beforeAutospacing="0" w:after="0" w:afterAutospacing="0"/>
        <w:ind w:left="720"/>
      </w:pPr>
      <w:r w:rsidRPr="009C3371">
        <w:rPr>
          <w:noProof/>
          <w14:ligatures w14:val="standardContextual"/>
        </w:rPr>
        <w:drawing>
          <wp:inline distT="0" distB="0" distL="0" distR="0" wp14:anchorId="46AE7785" wp14:editId="457B5D43">
            <wp:extent cx="4525006" cy="6030167"/>
            <wp:effectExtent l="0" t="0" r="952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3).png"/>
                    <pic:cNvPicPr/>
                  </pic:nvPicPr>
                  <pic:blipFill>
                    <a:blip r:embed="rId23">
                      <a:extLst>
                        <a:ext uri="{28A0092B-C50C-407E-A947-70E740481C1C}">
                          <a14:useLocalDpi xmlns:a14="http://schemas.microsoft.com/office/drawing/2010/main" val="0"/>
                        </a:ext>
                      </a:extLst>
                    </a:blip>
                    <a:stretch>
                      <a:fillRect/>
                    </a:stretch>
                  </pic:blipFill>
                  <pic:spPr>
                    <a:xfrm>
                      <a:off x="0" y="0"/>
                      <a:ext cx="4525006" cy="6030167"/>
                    </a:xfrm>
                    <a:prstGeom prst="rect">
                      <a:avLst/>
                    </a:prstGeom>
                  </pic:spPr>
                </pic:pic>
              </a:graphicData>
            </a:graphic>
          </wp:inline>
        </w:drawing>
      </w:r>
    </w:p>
    <w:p w14:paraId="5CAA906A" w14:textId="0A865081" w:rsidR="00C80201" w:rsidRPr="009C3371" w:rsidRDefault="00C80201" w:rsidP="008648E9">
      <w:pPr>
        <w:pStyle w:val="NormalWeb"/>
        <w:spacing w:before="0" w:beforeAutospacing="0" w:after="0" w:afterAutospacing="0"/>
        <w:ind w:left="720"/>
      </w:pPr>
      <w:r w:rsidRPr="009C3371">
        <w:rPr>
          <w:noProof/>
          <w14:ligatures w14:val="standardContextual"/>
        </w:rPr>
        <w:lastRenderedPageBreak/>
        <w:drawing>
          <wp:inline distT="0" distB="0" distL="0" distR="0" wp14:anchorId="5DCB2CCB" wp14:editId="7E3F34A7">
            <wp:extent cx="4391638" cy="623021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34).png"/>
                    <pic:cNvPicPr/>
                  </pic:nvPicPr>
                  <pic:blipFill>
                    <a:blip r:embed="rId24">
                      <a:extLst>
                        <a:ext uri="{28A0092B-C50C-407E-A947-70E740481C1C}">
                          <a14:useLocalDpi xmlns:a14="http://schemas.microsoft.com/office/drawing/2010/main" val="0"/>
                        </a:ext>
                      </a:extLst>
                    </a:blip>
                    <a:stretch>
                      <a:fillRect/>
                    </a:stretch>
                  </pic:blipFill>
                  <pic:spPr>
                    <a:xfrm>
                      <a:off x="0" y="0"/>
                      <a:ext cx="4391638" cy="6230219"/>
                    </a:xfrm>
                    <a:prstGeom prst="rect">
                      <a:avLst/>
                    </a:prstGeom>
                  </pic:spPr>
                </pic:pic>
              </a:graphicData>
            </a:graphic>
          </wp:inline>
        </w:drawing>
      </w:r>
    </w:p>
    <w:p w14:paraId="3F49067C" w14:textId="4892D4FE" w:rsidR="008648E9" w:rsidRPr="009C3371" w:rsidRDefault="008648E9" w:rsidP="008648E9">
      <w:pPr>
        <w:pStyle w:val="NormalWeb"/>
        <w:spacing w:before="60" w:beforeAutospacing="0" w:after="0" w:afterAutospacing="0"/>
        <w:ind w:left="720"/>
        <w:rPr>
          <w:color w:val="404040"/>
        </w:rPr>
      </w:pPr>
      <w:r w:rsidRPr="009C3371">
        <w:rPr>
          <w:b/>
          <w:bCs/>
          <w:color w:val="404040"/>
        </w:rPr>
        <w:t>File Tambahan</w:t>
      </w:r>
      <w:r w:rsidRPr="009C3371">
        <w:rPr>
          <w:color w:val="404040"/>
        </w:rPr>
        <w:t xml:space="preserve">: </w:t>
      </w:r>
    </w:p>
    <w:p w14:paraId="7366533A" w14:textId="5AA036AE" w:rsidR="00C80201" w:rsidRPr="009C3371" w:rsidRDefault="00C80201" w:rsidP="008648E9">
      <w:pPr>
        <w:pStyle w:val="NormalWeb"/>
        <w:spacing w:before="60" w:beforeAutospacing="0" w:after="0" w:afterAutospacing="0"/>
        <w:ind w:left="720"/>
        <w:rPr>
          <w:color w:val="404040"/>
        </w:rPr>
      </w:pPr>
      <w:r w:rsidRPr="009C3371">
        <w:rPr>
          <w:noProof/>
          <w:color w:val="404040"/>
          <w14:ligatures w14:val="standardContextual"/>
        </w:rPr>
        <w:lastRenderedPageBreak/>
        <w:drawing>
          <wp:inline distT="0" distB="0" distL="0" distR="0" wp14:anchorId="10C49F6B" wp14:editId="48F0B8D7">
            <wp:extent cx="2391109" cy="512516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36).png"/>
                    <pic:cNvPicPr/>
                  </pic:nvPicPr>
                  <pic:blipFill>
                    <a:blip r:embed="rId25">
                      <a:extLst>
                        <a:ext uri="{28A0092B-C50C-407E-A947-70E740481C1C}">
                          <a14:useLocalDpi xmlns:a14="http://schemas.microsoft.com/office/drawing/2010/main" val="0"/>
                        </a:ext>
                      </a:extLst>
                    </a:blip>
                    <a:stretch>
                      <a:fillRect/>
                    </a:stretch>
                  </pic:blipFill>
                  <pic:spPr>
                    <a:xfrm>
                      <a:off x="0" y="0"/>
                      <a:ext cx="2391109" cy="5125165"/>
                    </a:xfrm>
                    <a:prstGeom prst="rect">
                      <a:avLst/>
                    </a:prstGeom>
                  </pic:spPr>
                </pic:pic>
              </a:graphicData>
            </a:graphic>
          </wp:inline>
        </w:drawing>
      </w:r>
    </w:p>
    <w:p w14:paraId="4F5E8C40" w14:textId="6ECC53CF" w:rsidR="00C80201" w:rsidRPr="009C3371" w:rsidRDefault="00C80201" w:rsidP="008648E9">
      <w:pPr>
        <w:pStyle w:val="NormalWeb"/>
        <w:spacing w:before="60" w:beforeAutospacing="0" w:after="0" w:afterAutospacing="0"/>
        <w:ind w:left="720"/>
        <w:rPr>
          <w:color w:val="404040"/>
        </w:rPr>
      </w:pPr>
      <w:r w:rsidRPr="009C3371">
        <w:rPr>
          <w:noProof/>
          <w:color w:val="404040"/>
          <w14:ligatures w14:val="standardContextual"/>
        </w:rPr>
        <w:lastRenderedPageBreak/>
        <w:drawing>
          <wp:inline distT="0" distB="0" distL="0" distR="0" wp14:anchorId="2FB8317F" wp14:editId="222598B6">
            <wp:extent cx="3029373" cy="498227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37).png"/>
                    <pic:cNvPicPr/>
                  </pic:nvPicPr>
                  <pic:blipFill>
                    <a:blip r:embed="rId26">
                      <a:extLst>
                        <a:ext uri="{28A0092B-C50C-407E-A947-70E740481C1C}">
                          <a14:useLocalDpi xmlns:a14="http://schemas.microsoft.com/office/drawing/2010/main" val="0"/>
                        </a:ext>
                      </a:extLst>
                    </a:blip>
                    <a:stretch>
                      <a:fillRect/>
                    </a:stretch>
                  </pic:blipFill>
                  <pic:spPr>
                    <a:xfrm>
                      <a:off x="0" y="0"/>
                      <a:ext cx="3029373" cy="4982270"/>
                    </a:xfrm>
                    <a:prstGeom prst="rect">
                      <a:avLst/>
                    </a:prstGeom>
                  </pic:spPr>
                </pic:pic>
              </a:graphicData>
            </a:graphic>
          </wp:inline>
        </w:drawing>
      </w:r>
    </w:p>
    <w:p w14:paraId="2F70BB02" w14:textId="18D56119" w:rsidR="00C80201" w:rsidRPr="009C3371" w:rsidRDefault="0044184F" w:rsidP="008648E9">
      <w:pPr>
        <w:pStyle w:val="NormalWeb"/>
        <w:spacing w:before="60" w:beforeAutospacing="0" w:after="0" w:afterAutospacing="0"/>
        <w:ind w:left="720"/>
      </w:pPr>
      <w:r w:rsidRPr="009C3371">
        <w:rPr>
          <w:noProof/>
          <w14:ligatures w14:val="standardContextual"/>
        </w:rPr>
        <w:lastRenderedPageBreak/>
        <w:drawing>
          <wp:inline distT="0" distB="0" distL="0" distR="0" wp14:anchorId="4CFAB6FA" wp14:editId="1C0B61E7">
            <wp:extent cx="3010320" cy="5706271"/>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38).png"/>
                    <pic:cNvPicPr/>
                  </pic:nvPicPr>
                  <pic:blipFill>
                    <a:blip r:embed="rId27">
                      <a:extLst>
                        <a:ext uri="{28A0092B-C50C-407E-A947-70E740481C1C}">
                          <a14:useLocalDpi xmlns:a14="http://schemas.microsoft.com/office/drawing/2010/main" val="0"/>
                        </a:ext>
                      </a:extLst>
                    </a:blip>
                    <a:stretch>
                      <a:fillRect/>
                    </a:stretch>
                  </pic:blipFill>
                  <pic:spPr>
                    <a:xfrm>
                      <a:off x="0" y="0"/>
                      <a:ext cx="3010320" cy="5706271"/>
                    </a:xfrm>
                    <a:prstGeom prst="rect">
                      <a:avLst/>
                    </a:prstGeom>
                  </pic:spPr>
                </pic:pic>
              </a:graphicData>
            </a:graphic>
          </wp:inline>
        </w:drawing>
      </w:r>
    </w:p>
    <w:p w14:paraId="6F8A9C82" w14:textId="77777777" w:rsidR="008648E9" w:rsidRPr="009C3371" w:rsidRDefault="008648E9" w:rsidP="008648E9">
      <w:pPr>
        <w:pStyle w:val="ListParagraph"/>
        <w:jc w:val="both"/>
        <w:rPr>
          <w:rFonts w:ascii="Times New Roman" w:hAnsi="Times New Roman" w:cs="Times New Roman"/>
          <w:b/>
          <w:bCs/>
          <w:sz w:val="24"/>
          <w:szCs w:val="24"/>
        </w:rPr>
      </w:pPr>
    </w:p>
    <w:p w14:paraId="33A322C9" w14:textId="77777777" w:rsidR="008648E9" w:rsidRPr="009C3371" w:rsidRDefault="008648E9" w:rsidP="008648E9">
      <w:pPr>
        <w:pStyle w:val="ListParagraph"/>
        <w:jc w:val="both"/>
        <w:rPr>
          <w:rFonts w:ascii="Times New Roman" w:hAnsi="Times New Roman" w:cs="Times New Roman"/>
          <w:b/>
          <w:bCs/>
          <w:sz w:val="24"/>
          <w:szCs w:val="24"/>
        </w:rPr>
      </w:pPr>
    </w:p>
    <w:p w14:paraId="147A40BB" w14:textId="77777777" w:rsidR="008648E9" w:rsidRPr="009C3371" w:rsidRDefault="008648E9" w:rsidP="008648E9">
      <w:pPr>
        <w:pStyle w:val="ListParagraph"/>
        <w:jc w:val="both"/>
        <w:rPr>
          <w:rFonts w:ascii="Times New Roman" w:hAnsi="Times New Roman" w:cs="Times New Roman"/>
          <w:b/>
          <w:bCs/>
          <w:sz w:val="24"/>
          <w:szCs w:val="24"/>
        </w:rPr>
      </w:pPr>
    </w:p>
    <w:p w14:paraId="3111F2E4" w14:textId="77777777" w:rsidR="008648E9" w:rsidRPr="009C3371" w:rsidRDefault="008648E9" w:rsidP="008648E9">
      <w:pPr>
        <w:pStyle w:val="ListParagraph"/>
        <w:rPr>
          <w:rFonts w:ascii="Times New Roman" w:hAnsi="Times New Roman" w:cs="Times New Roman"/>
          <w:b/>
          <w:bCs/>
          <w:sz w:val="24"/>
          <w:szCs w:val="24"/>
        </w:rPr>
      </w:pPr>
    </w:p>
    <w:p w14:paraId="189FEE12" w14:textId="77777777" w:rsidR="00012464" w:rsidRPr="009C3371" w:rsidRDefault="00012464">
      <w:pPr>
        <w:rPr>
          <w:rFonts w:ascii="Times New Roman" w:hAnsi="Times New Roman" w:cs="Times New Roman"/>
        </w:rPr>
      </w:pPr>
    </w:p>
    <w:sectPr w:rsidR="00012464" w:rsidRPr="009C3371" w:rsidSect="00146926">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37028" w14:textId="77777777" w:rsidR="006D1962" w:rsidRDefault="006D1962" w:rsidP="007440BF">
      <w:pPr>
        <w:spacing w:after="0" w:line="240" w:lineRule="auto"/>
      </w:pPr>
      <w:r>
        <w:separator/>
      </w:r>
    </w:p>
  </w:endnote>
  <w:endnote w:type="continuationSeparator" w:id="0">
    <w:p w14:paraId="6CC73907" w14:textId="77777777" w:rsidR="006D1962" w:rsidRDefault="006D1962" w:rsidP="007440BF">
      <w:pPr>
        <w:spacing w:after="0" w:line="240" w:lineRule="auto"/>
      </w:pPr>
      <w:r>
        <w:continuationSeparator/>
      </w:r>
    </w:p>
  </w:endnote>
  <w:endnote w:type="continuationNotice" w:id="1">
    <w:p w14:paraId="05D23913" w14:textId="77777777" w:rsidR="006D1962" w:rsidRDefault="006D19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9243599"/>
      <w:docPartObj>
        <w:docPartGallery w:val="Page Numbers (Bottom of Page)"/>
        <w:docPartUnique/>
      </w:docPartObj>
    </w:sdtPr>
    <w:sdtContent>
      <w:p w14:paraId="386A3B7A" w14:textId="2CECDD34" w:rsidR="00146926" w:rsidRDefault="00146926">
        <w:pPr>
          <w:pStyle w:val="Footer"/>
          <w:jc w:val="center"/>
        </w:pPr>
        <w:r>
          <w:fldChar w:fldCharType="begin"/>
        </w:r>
        <w:r>
          <w:instrText>PAGE   \* MERGEFORMAT</w:instrText>
        </w:r>
        <w:r>
          <w:fldChar w:fldCharType="separate"/>
        </w:r>
        <w:r w:rsidR="006C2B54" w:rsidRPr="006C2B54">
          <w:rPr>
            <w:noProof/>
            <w:lang w:val="id-ID"/>
          </w:rPr>
          <w:t>15</w:t>
        </w:r>
        <w:r>
          <w:fldChar w:fldCharType="end"/>
        </w:r>
      </w:p>
    </w:sdtContent>
  </w:sdt>
  <w:p w14:paraId="27C4E109" w14:textId="77777777" w:rsidR="00146926" w:rsidRDefault="001469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68AF1" w14:textId="77777777" w:rsidR="006D1962" w:rsidRDefault="006D1962" w:rsidP="007440BF">
      <w:pPr>
        <w:spacing w:after="0" w:line="240" w:lineRule="auto"/>
      </w:pPr>
      <w:r>
        <w:separator/>
      </w:r>
    </w:p>
  </w:footnote>
  <w:footnote w:type="continuationSeparator" w:id="0">
    <w:p w14:paraId="4DECFABE" w14:textId="77777777" w:rsidR="006D1962" w:rsidRDefault="006D1962" w:rsidP="007440BF">
      <w:pPr>
        <w:spacing w:after="0" w:line="240" w:lineRule="auto"/>
      </w:pPr>
      <w:r>
        <w:continuationSeparator/>
      </w:r>
    </w:p>
  </w:footnote>
  <w:footnote w:type="continuationNotice" w:id="1">
    <w:p w14:paraId="44584B75" w14:textId="77777777" w:rsidR="006D1962" w:rsidRDefault="006D19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560A"/>
    <w:multiLevelType w:val="hybridMultilevel"/>
    <w:tmpl w:val="06F64EE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1777FE"/>
    <w:multiLevelType w:val="hybridMultilevel"/>
    <w:tmpl w:val="D338CAB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786EA2"/>
    <w:multiLevelType w:val="multilevel"/>
    <w:tmpl w:val="ECE6EA1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eastAsiaTheme="minorHAnsi" w:hint="default"/>
        <w:i w:val="0"/>
        <w:i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B5D88"/>
    <w:multiLevelType w:val="hybridMultilevel"/>
    <w:tmpl w:val="68F4F046"/>
    <w:lvl w:ilvl="0" w:tplc="04090011">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95F7B95"/>
    <w:multiLevelType w:val="hybridMultilevel"/>
    <w:tmpl w:val="96082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4D7C3E"/>
    <w:multiLevelType w:val="hybridMultilevel"/>
    <w:tmpl w:val="D546936A"/>
    <w:lvl w:ilvl="0" w:tplc="0409000F">
      <w:start w:val="1"/>
      <w:numFmt w:val="decimal"/>
      <w:lvlText w:val="%1."/>
      <w:lvlJc w:val="left"/>
      <w:pPr>
        <w:ind w:left="180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CAD32D1"/>
    <w:multiLevelType w:val="hybridMultilevel"/>
    <w:tmpl w:val="569E6556"/>
    <w:lvl w:ilvl="0" w:tplc="28F0F046">
      <w:start w:val="1"/>
      <w:numFmt w:val="decimal"/>
      <w:lvlText w:val="%1."/>
      <w:lvlJc w:val="left"/>
      <w:pPr>
        <w:ind w:left="1440" w:hanging="360"/>
      </w:pPr>
      <w:rPr>
        <w:rFonts w:eastAsia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A61D58"/>
    <w:multiLevelType w:val="hybridMultilevel"/>
    <w:tmpl w:val="E6D8704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AC0660"/>
    <w:multiLevelType w:val="hybridMultilevel"/>
    <w:tmpl w:val="658AD0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5C5883"/>
    <w:multiLevelType w:val="hybridMultilevel"/>
    <w:tmpl w:val="076C2AEE"/>
    <w:lvl w:ilvl="0" w:tplc="363C17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025401"/>
    <w:multiLevelType w:val="hybridMultilevel"/>
    <w:tmpl w:val="929C14E6"/>
    <w:lvl w:ilvl="0" w:tplc="3EB40464">
      <w:start w:val="1"/>
      <w:numFmt w:val="decimal"/>
      <w:lvlText w:val="%1)"/>
      <w:lvlJc w:val="left"/>
      <w:pPr>
        <w:ind w:left="2160" w:hanging="360"/>
      </w:pPr>
      <w:rPr>
        <w:rFonts w:hint="default"/>
        <w:b w:val="0"/>
        <w:bCs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A811F89"/>
    <w:multiLevelType w:val="hybridMultilevel"/>
    <w:tmpl w:val="56FA4A28"/>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4B80FCD"/>
    <w:multiLevelType w:val="hybridMultilevel"/>
    <w:tmpl w:val="CE82E6B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CD07D9"/>
    <w:multiLevelType w:val="multilevel"/>
    <w:tmpl w:val="905A5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C32FFF"/>
    <w:multiLevelType w:val="hybridMultilevel"/>
    <w:tmpl w:val="6488414A"/>
    <w:lvl w:ilvl="0" w:tplc="3EB40464">
      <w:start w:val="1"/>
      <w:numFmt w:val="decimal"/>
      <w:lvlText w:val="%1)"/>
      <w:lvlJc w:val="left"/>
      <w:pPr>
        <w:ind w:left="2160" w:hanging="360"/>
      </w:pPr>
      <w:rPr>
        <w:rFonts w:hint="default"/>
        <w:b w:val="0"/>
        <w:bCs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1AF7D9D"/>
    <w:multiLevelType w:val="hybridMultilevel"/>
    <w:tmpl w:val="6D9EAF2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2C47226"/>
    <w:multiLevelType w:val="multilevel"/>
    <w:tmpl w:val="C41886EE"/>
    <w:lvl w:ilvl="0">
      <w:start w:val="1"/>
      <w:numFmt w:val="decimal"/>
      <w:lvlText w:val="%1."/>
      <w:lvlJc w:val="left"/>
      <w:pPr>
        <w:ind w:left="720" w:hanging="360"/>
      </w:pPr>
      <w:rPr>
        <w:rFonts w:hint="default"/>
      </w:rPr>
    </w:lvl>
    <w:lvl w:ilvl="1">
      <w:start w:val="3"/>
      <w:numFmt w:val="decimal"/>
      <w:isLgl/>
      <w:lvlText w:val="%1.%2"/>
      <w:lvlJc w:val="left"/>
      <w:pPr>
        <w:ind w:left="844" w:hanging="48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3D558FF"/>
    <w:multiLevelType w:val="multilevel"/>
    <w:tmpl w:val="D1703D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560C5621"/>
    <w:multiLevelType w:val="multilevel"/>
    <w:tmpl w:val="0582B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DE126C"/>
    <w:multiLevelType w:val="hybridMultilevel"/>
    <w:tmpl w:val="B40CC68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6E16F2"/>
    <w:multiLevelType w:val="hybridMultilevel"/>
    <w:tmpl w:val="C91498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FFD453C"/>
    <w:multiLevelType w:val="hybridMultilevel"/>
    <w:tmpl w:val="6BCE19F0"/>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0A67B0C"/>
    <w:multiLevelType w:val="multilevel"/>
    <w:tmpl w:val="ED2648F2"/>
    <w:lvl w:ilvl="0">
      <w:start w:val="1"/>
      <w:numFmt w:val="decimal"/>
      <w:lvlText w:val="%1."/>
      <w:lvlJc w:val="left"/>
      <w:pPr>
        <w:ind w:left="1440" w:hanging="360"/>
      </w:pPr>
      <w:rPr>
        <w:rFonts w:hint="default"/>
      </w:rPr>
    </w:lvl>
    <w:lvl w:ilvl="1">
      <w:start w:val="2"/>
      <w:numFmt w:val="decimal"/>
      <w:isLgl/>
      <w:lvlText w:val="%1.%2"/>
      <w:lvlJc w:val="left"/>
      <w:pPr>
        <w:ind w:left="1560" w:hanging="480"/>
      </w:pPr>
      <w:rPr>
        <w:rFonts w:ascii="Times New Roman" w:eastAsiaTheme="minorHAnsi" w:hAnsi="Times New Roman" w:cs="Times New Roman" w:hint="default"/>
      </w:rPr>
    </w:lvl>
    <w:lvl w:ilvl="2">
      <w:start w:val="5"/>
      <w:numFmt w:val="decimal"/>
      <w:isLgl/>
      <w:lvlText w:val="%1.%2.%3"/>
      <w:lvlJc w:val="left"/>
      <w:pPr>
        <w:ind w:left="1800" w:hanging="720"/>
      </w:pPr>
      <w:rPr>
        <w:rFonts w:ascii="Times New Roman" w:eastAsiaTheme="minorHAnsi" w:hAnsi="Times New Roman" w:cs="Times New Roman" w:hint="default"/>
      </w:rPr>
    </w:lvl>
    <w:lvl w:ilvl="3">
      <w:start w:val="1"/>
      <w:numFmt w:val="decimal"/>
      <w:isLgl/>
      <w:lvlText w:val="%1.%2.%3.%4"/>
      <w:lvlJc w:val="left"/>
      <w:pPr>
        <w:ind w:left="1800" w:hanging="720"/>
      </w:pPr>
      <w:rPr>
        <w:rFonts w:ascii="Times New Roman" w:eastAsiaTheme="minorHAnsi" w:hAnsi="Times New Roman" w:cs="Times New Roman" w:hint="default"/>
      </w:rPr>
    </w:lvl>
    <w:lvl w:ilvl="4">
      <w:start w:val="1"/>
      <w:numFmt w:val="decimal"/>
      <w:isLgl/>
      <w:lvlText w:val="%1.%2.%3.%4.%5"/>
      <w:lvlJc w:val="left"/>
      <w:pPr>
        <w:ind w:left="2160" w:hanging="1080"/>
      </w:pPr>
      <w:rPr>
        <w:rFonts w:ascii="Times New Roman" w:eastAsiaTheme="minorHAnsi" w:hAnsi="Times New Roman" w:cs="Times New Roman" w:hint="default"/>
      </w:rPr>
    </w:lvl>
    <w:lvl w:ilvl="5">
      <w:start w:val="1"/>
      <w:numFmt w:val="decimal"/>
      <w:isLgl/>
      <w:lvlText w:val="%1.%2.%3.%4.%5.%6"/>
      <w:lvlJc w:val="left"/>
      <w:pPr>
        <w:ind w:left="2160" w:hanging="1080"/>
      </w:pPr>
      <w:rPr>
        <w:rFonts w:ascii="Times New Roman" w:eastAsiaTheme="minorHAnsi" w:hAnsi="Times New Roman" w:cs="Times New Roman" w:hint="default"/>
      </w:rPr>
    </w:lvl>
    <w:lvl w:ilvl="6">
      <w:start w:val="1"/>
      <w:numFmt w:val="decimal"/>
      <w:isLgl/>
      <w:lvlText w:val="%1.%2.%3.%4.%5.%6.%7"/>
      <w:lvlJc w:val="left"/>
      <w:pPr>
        <w:ind w:left="2520" w:hanging="1440"/>
      </w:pPr>
      <w:rPr>
        <w:rFonts w:ascii="Times New Roman" w:eastAsiaTheme="minorHAnsi" w:hAnsi="Times New Roman" w:cs="Times New Roman" w:hint="default"/>
      </w:rPr>
    </w:lvl>
    <w:lvl w:ilvl="7">
      <w:start w:val="1"/>
      <w:numFmt w:val="decimal"/>
      <w:isLgl/>
      <w:lvlText w:val="%1.%2.%3.%4.%5.%6.%7.%8"/>
      <w:lvlJc w:val="left"/>
      <w:pPr>
        <w:ind w:left="2520" w:hanging="1440"/>
      </w:pPr>
      <w:rPr>
        <w:rFonts w:ascii="Times New Roman" w:eastAsiaTheme="minorHAnsi" w:hAnsi="Times New Roman" w:cs="Times New Roman" w:hint="default"/>
      </w:rPr>
    </w:lvl>
    <w:lvl w:ilvl="8">
      <w:start w:val="1"/>
      <w:numFmt w:val="decimal"/>
      <w:isLgl/>
      <w:lvlText w:val="%1.%2.%3.%4.%5.%6.%7.%8.%9"/>
      <w:lvlJc w:val="left"/>
      <w:pPr>
        <w:ind w:left="2880" w:hanging="1800"/>
      </w:pPr>
      <w:rPr>
        <w:rFonts w:ascii="Times New Roman" w:eastAsiaTheme="minorHAnsi" w:hAnsi="Times New Roman" w:cs="Times New Roman" w:hint="default"/>
      </w:rPr>
    </w:lvl>
  </w:abstractNum>
  <w:abstractNum w:abstractNumId="23" w15:restartNumberingAfterBreak="0">
    <w:nsid w:val="61C92D1C"/>
    <w:multiLevelType w:val="hybridMultilevel"/>
    <w:tmpl w:val="AD4A67CA"/>
    <w:lvl w:ilvl="0" w:tplc="3F644A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2724A03"/>
    <w:multiLevelType w:val="multilevel"/>
    <w:tmpl w:val="42D2CAC0"/>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3CD6243"/>
    <w:multiLevelType w:val="hybridMultilevel"/>
    <w:tmpl w:val="E3F25EF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567472A"/>
    <w:multiLevelType w:val="hybridMultilevel"/>
    <w:tmpl w:val="A000B6F0"/>
    <w:lvl w:ilvl="0" w:tplc="3EB40464">
      <w:start w:val="1"/>
      <w:numFmt w:val="decimal"/>
      <w:lvlText w:val="%1)"/>
      <w:lvlJc w:val="left"/>
      <w:pPr>
        <w:ind w:left="2160" w:hanging="360"/>
      </w:pPr>
      <w:rPr>
        <w:rFonts w:hint="default"/>
        <w:b w:val="0"/>
        <w:bCs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8DF5484"/>
    <w:multiLevelType w:val="hybridMultilevel"/>
    <w:tmpl w:val="1A20C27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AA9051E"/>
    <w:multiLevelType w:val="hybridMultilevel"/>
    <w:tmpl w:val="150E257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C1A4629"/>
    <w:multiLevelType w:val="hybridMultilevel"/>
    <w:tmpl w:val="8CA03C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F0231E7"/>
    <w:multiLevelType w:val="hybridMultilevel"/>
    <w:tmpl w:val="2E7CB1B2"/>
    <w:lvl w:ilvl="0" w:tplc="3EB40464">
      <w:start w:val="1"/>
      <w:numFmt w:val="decimal"/>
      <w:lvlText w:val="%1)"/>
      <w:lvlJc w:val="left"/>
      <w:pPr>
        <w:ind w:left="2160" w:hanging="360"/>
      </w:pPr>
      <w:rPr>
        <w:rFonts w:hint="default"/>
        <w:b w:val="0"/>
        <w:bCs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93672303">
    <w:abstractNumId w:val="17"/>
  </w:num>
  <w:num w:numId="2" w16cid:durableId="687756950">
    <w:abstractNumId w:val="2"/>
  </w:num>
  <w:num w:numId="3" w16cid:durableId="1203054290">
    <w:abstractNumId w:val="16"/>
  </w:num>
  <w:num w:numId="4" w16cid:durableId="191453923">
    <w:abstractNumId w:val="18"/>
  </w:num>
  <w:num w:numId="5" w16cid:durableId="311371637">
    <w:abstractNumId w:val="13"/>
  </w:num>
  <w:num w:numId="6" w16cid:durableId="259027154">
    <w:abstractNumId w:val="28"/>
  </w:num>
  <w:num w:numId="7" w16cid:durableId="539171530">
    <w:abstractNumId w:val="24"/>
  </w:num>
  <w:num w:numId="8" w16cid:durableId="1243485521">
    <w:abstractNumId w:val="8"/>
  </w:num>
  <w:num w:numId="9" w16cid:durableId="493376397">
    <w:abstractNumId w:val="20"/>
  </w:num>
  <w:num w:numId="10" w16cid:durableId="1850945914">
    <w:abstractNumId w:val="15"/>
  </w:num>
  <w:num w:numId="11" w16cid:durableId="1141459029">
    <w:abstractNumId w:val="4"/>
  </w:num>
  <w:num w:numId="12" w16cid:durableId="381443329">
    <w:abstractNumId w:val="1"/>
  </w:num>
  <w:num w:numId="13" w16cid:durableId="149709976">
    <w:abstractNumId w:val="6"/>
  </w:num>
  <w:num w:numId="14" w16cid:durableId="860439605">
    <w:abstractNumId w:val="7"/>
  </w:num>
  <w:num w:numId="15" w16cid:durableId="243490168">
    <w:abstractNumId w:val="25"/>
  </w:num>
  <w:num w:numId="16" w16cid:durableId="581380513">
    <w:abstractNumId w:val="23"/>
  </w:num>
  <w:num w:numId="17" w16cid:durableId="1808232829">
    <w:abstractNumId w:val="29"/>
  </w:num>
  <w:num w:numId="18" w16cid:durableId="1305086577">
    <w:abstractNumId w:val="12"/>
  </w:num>
  <w:num w:numId="19" w16cid:durableId="1629163448">
    <w:abstractNumId w:val="22"/>
  </w:num>
  <w:num w:numId="20" w16cid:durableId="550773387">
    <w:abstractNumId w:val="0"/>
  </w:num>
  <w:num w:numId="21" w16cid:durableId="490603261">
    <w:abstractNumId w:val="9"/>
  </w:num>
  <w:num w:numId="22" w16cid:durableId="1052927074">
    <w:abstractNumId w:val="19"/>
  </w:num>
  <w:num w:numId="23" w16cid:durableId="1427074703">
    <w:abstractNumId w:val="21"/>
  </w:num>
  <w:num w:numId="24" w16cid:durableId="72897399">
    <w:abstractNumId w:val="5"/>
  </w:num>
  <w:num w:numId="25" w16cid:durableId="2113428601">
    <w:abstractNumId w:val="11"/>
  </w:num>
  <w:num w:numId="26" w16cid:durableId="881941461">
    <w:abstractNumId w:val="14"/>
  </w:num>
  <w:num w:numId="27" w16cid:durableId="1869099353">
    <w:abstractNumId w:val="30"/>
  </w:num>
  <w:num w:numId="28" w16cid:durableId="92360705">
    <w:abstractNumId w:val="26"/>
  </w:num>
  <w:num w:numId="29" w16cid:durableId="1901742037">
    <w:abstractNumId w:val="10"/>
  </w:num>
  <w:num w:numId="30" w16cid:durableId="359206952">
    <w:abstractNumId w:val="27"/>
  </w:num>
  <w:num w:numId="31" w16cid:durableId="1757707536">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8E9"/>
    <w:rsid w:val="000064CE"/>
    <w:rsid w:val="00012464"/>
    <w:rsid w:val="00084E7F"/>
    <w:rsid w:val="00093C3B"/>
    <w:rsid w:val="000B0237"/>
    <w:rsid w:val="001252C4"/>
    <w:rsid w:val="00146926"/>
    <w:rsid w:val="00185759"/>
    <w:rsid w:val="00217C28"/>
    <w:rsid w:val="00274B63"/>
    <w:rsid w:val="00332982"/>
    <w:rsid w:val="00381C94"/>
    <w:rsid w:val="00384349"/>
    <w:rsid w:val="003849F0"/>
    <w:rsid w:val="003974B9"/>
    <w:rsid w:val="003D3A05"/>
    <w:rsid w:val="003D6839"/>
    <w:rsid w:val="0041630A"/>
    <w:rsid w:val="00433CE4"/>
    <w:rsid w:val="0044184F"/>
    <w:rsid w:val="004706E9"/>
    <w:rsid w:val="004859EB"/>
    <w:rsid w:val="00492F25"/>
    <w:rsid w:val="004A69A0"/>
    <w:rsid w:val="004B71DB"/>
    <w:rsid w:val="004D299C"/>
    <w:rsid w:val="004E7C25"/>
    <w:rsid w:val="004F6929"/>
    <w:rsid w:val="00512D1E"/>
    <w:rsid w:val="005149CD"/>
    <w:rsid w:val="0054708B"/>
    <w:rsid w:val="00560191"/>
    <w:rsid w:val="00593F90"/>
    <w:rsid w:val="005F6033"/>
    <w:rsid w:val="006608BF"/>
    <w:rsid w:val="006A7CEC"/>
    <w:rsid w:val="006B1BF9"/>
    <w:rsid w:val="006C2B54"/>
    <w:rsid w:val="006D1962"/>
    <w:rsid w:val="006D2A60"/>
    <w:rsid w:val="007440BF"/>
    <w:rsid w:val="00833721"/>
    <w:rsid w:val="00853972"/>
    <w:rsid w:val="008648E9"/>
    <w:rsid w:val="00885F19"/>
    <w:rsid w:val="008B1E49"/>
    <w:rsid w:val="008B7752"/>
    <w:rsid w:val="009002CB"/>
    <w:rsid w:val="009016BC"/>
    <w:rsid w:val="00943AD4"/>
    <w:rsid w:val="00974674"/>
    <w:rsid w:val="009C3371"/>
    <w:rsid w:val="009E00BB"/>
    <w:rsid w:val="00A05FA9"/>
    <w:rsid w:val="00A47029"/>
    <w:rsid w:val="00A758A4"/>
    <w:rsid w:val="00A9159A"/>
    <w:rsid w:val="00B27138"/>
    <w:rsid w:val="00B32400"/>
    <w:rsid w:val="00B51282"/>
    <w:rsid w:val="00B708F4"/>
    <w:rsid w:val="00BE496B"/>
    <w:rsid w:val="00C42DFF"/>
    <w:rsid w:val="00C4633D"/>
    <w:rsid w:val="00C60F05"/>
    <w:rsid w:val="00C80201"/>
    <w:rsid w:val="00C81490"/>
    <w:rsid w:val="00C9249A"/>
    <w:rsid w:val="00CC769D"/>
    <w:rsid w:val="00CF1DC3"/>
    <w:rsid w:val="00D879FF"/>
    <w:rsid w:val="00D92FC8"/>
    <w:rsid w:val="00DB462F"/>
    <w:rsid w:val="00E84EEE"/>
    <w:rsid w:val="00E860DB"/>
    <w:rsid w:val="00F016A3"/>
    <w:rsid w:val="00F40CD2"/>
    <w:rsid w:val="00F52762"/>
    <w:rsid w:val="00F67E9D"/>
    <w:rsid w:val="00F851CF"/>
    <w:rsid w:val="00FB0B3A"/>
    <w:rsid w:val="00FB4FE4"/>
    <w:rsid w:val="00FC64EE"/>
    <w:rsid w:val="00FE0D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5E0E"/>
  <w15:chartTrackingRefBased/>
  <w15:docId w15:val="{CC0FE3EB-01C2-49A7-A01A-4E5E2C05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8E9"/>
  </w:style>
  <w:style w:type="paragraph" w:styleId="Heading1">
    <w:name w:val="heading 1"/>
    <w:basedOn w:val="ListParagraph"/>
    <w:next w:val="Normal"/>
    <w:link w:val="Heading1Char"/>
    <w:uiPriority w:val="9"/>
    <w:qFormat/>
    <w:rsid w:val="005F6033"/>
    <w:pPr>
      <w:numPr>
        <w:numId w:val="7"/>
      </w:numPr>
      <w:outlineLvl w:val="0"/>
    </w:pPr>
    <w:rPr>
      <w:rFonts w:asciiTheme="majorBidi" w:hAnsiTheme="majorBidi" w:cstheme="majorBidi"/>
      <w:b/>
      <w:bCs/>
      <w:sz w:val="24"/>
      <w:szCs w:val="24"/>
    </w:rPr>
  </w:style>
  <w:style w:type="paragraph" w:styleId="Heading2">
    <w:name w:val="heading 2"/>
    <w:basedOn w:val="Normal"/>
    <w:next w:val="Normal"/>
    <w:link w:val="Heading2Char"/>
    <w:uiPriority w:val="9"/>
    <w:semiHidden/>
    <w:unhideWhenUsed/>
    <w:qFormat/>
    <w:rsid w:val="00512D1E"/>
    <w:pPr>
      <w:keepNext/>
      <w:keepLines/>
      <w:spacing w:before="160" w:after="80"/>
      <w:outlineLvl w:val="1"/>
    </w:pPr>
    <w:rPr>
      <w:rFonts w:ascii="Times New Roman" w:eastAsiaTheme="majorEastAsia" w:hAnsi="Times New Roman" w:cstheme="majorBidi"/>
      <w:sz w:val="24"/>
      <w:szCs w:val="32"/>
    </w:rPr>
  </w:style>
  <w:style w:type="paragraph" w:styleId="Heading3">
    <w:name w:val="heading 3"/>
    <w:basedOn w:val="Normal"/>
    <w:next w:val="Normal"/>
    <w:link w:val="Heading3Char"/>
    <w:uiPriority w:val="9"/>
    <w:unhideWhenUsed/>
    <w:qFormat/>
    <w:rsid w:val="008648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48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48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48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8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8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8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033"/>
    <w:rPr>
      <w:rFonts w:asciiTheme="majorBidi" w:hAnsiTheme="majorBidi" w:cstheme="majorBidi"/>
      <w:b/>
      <w:bCs/>
      <w:sz w:val="24"/>
      <w:szCs w:val="24"/>
    </w:rPr>
  </w:style>
  <w:style w:type="character" w:customStyle="1" w:styleId="Heading2Char">
    <w:name w:val="Heading 2 Char"/>
    <w:basedOn w:val="DefaultParagraphFont"/>
    <w:link w:val="Heading2"/>
    <w:uiPriority w:val="9"/>
    <w:semiHidden/>
    <w:rsid w:val="00512D1E"/>
    <w:rPr>
      <w:rFonts w:ascii="Times New Roman" w:eastAsiaTheme="majorEastAsia" w:hAnsi="Times New Roman" w:cstheme="majorBidi"/>
      <w:sz w:val="24"/>
      <w:szCs w:val="32"/>
    </w:rPr>
  </w:style>
  <w:style w:type="character" w:customStyle="1" w:styleId="Heading3Char">
    <w:name w:val="Heading 3 Char"/>
    <w:basedOn w:val="DefaultParagraphFont"/>
    <w:link w:val="Heading3"/>
    <w:uiPriority w:val="9"/>
    <w:rsid w:val="008648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48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48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4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8E9"/>
    <w:rPr>
      <w:rFonts w:eastAsiaTheme="majorEastAsia" w:cstheme="majorBidi"/>
      <w:color w:val="272727" w:themeColor="text1" w:themeTint="D8"/>
    </w:rPr>
  </w:style>
  <w:style w:type="paragraph" w:styleId="Title">
    <w:name w:val="Title"/>
    <w:basedOn w:val="Normal"/>
    <w:next w:val="Normal"/>
    <w:link w:val="TitleChar"/>
    <w:uiPriority w:val="10"/>
    <w:qFormat/>
    <w:rsid w:val="00864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8E9"/>
    <w:pPr>
      <w:spacing w:before="160"/>
      <w:jc w:val="center"/>
    </w:pPr>
    <w:rPr>
      <w:i/>
      <w:iCs/>
      <w:color w:val="404040" w:themeColor="text1" w:themeTint="BF"/>
    </w:rPr>
  </w:style>
  <w:style w:type="character" w:customStyle="1" w:styleId="QuoteChar">
    <w:name w:val="Quote Char"/>
    <w:basedOn w:val="DefaultParagraphFont"/>
    <w:link w:val="Quote"/>
    <w:uiPriority w:val="29"/>
    <w:rsid w:val="008648E9"/>
    <w:rPr>
      <w:i/>
      <w:iCs/>
      <w:color w:val="404040" w:themeColor="text1" w:themeTint="BF"/>
    </w:rPr>
  </w:style>
  <w:style w:type="paragraph" w:styleId="ListParagraph">
    <w:name w:val="List Paragraph"/>
    <w:basedOn w:val="Normal"/>
    <w:uiPriority w:val="34"/>
    <w:qFormat/>
    <w:rsid w:val="008648E9"/>
    <w:pPr>
      <w:ind w:left="720"/>
      <w:contextualSpacing/>
    </w:pPr>
  </w:style>
  <w:style w:type="character" w:styleId="IntenseEmphasis">
    <w:name w:val="Intense Emphasis"/>
    <w:basedOn w:val="DefaultParagraphFont"/>
    <w:uiPriority w:val="21"/>
    <w:qFormat/>
    <w:rsid w:val="008648E9"/>
    <w:rPr>
      <w:i/>
      <w:iCs/>
      <w:color w:val="2F5496" w:themeColor="accent1" w:themeShade="BF"/>
    </w:rPr>
  </w:style>
  <w:style w:type="paragraph" w:styleId="IntenseQuote">
    <w:name w:val="Intense Quote"/>
    <w:basedOn w:val="Normal"/>
    <w:next w:val="Normal"/>
    <w:link w:val="IntenseQuoteChar"/>
    <w:uiPriority w:val="30"/>
    <w:qFormat/>
    <w:rsid w:val="008648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48E9"/>
    <w:rPr>
      <w:i/>
      <w:iCs/>
      <w:color w:val="2F5496" w:themeColor="accent1" w:themeShade="BF"/>
    </w:rPr>
  </w:style>
  <w:style w:type="character" w:styleId="IntenseReference">
    <w:name w:val="Intense Reference"/>
    <w:basedOn w:val="DefaultParagraphFont"/>
    <w:uiPriority w:val="32"/>
    <w:qFormat/>
    <w:rsid w:val="008648E9"/>
    <w:rPr>
      <w:b/>
      <w:bCs/>
      <w:smallCaps/>
      <w:color w:val="2F5496" w:themeColor="accent1" w:themeShade="BF"/>
      <w:spacing w:val="5"/>
    </w:rPr>
  </w:style>
  <w:style w:type="paragraph" w:styleId="NormalWeb">
    <w:name w:val="Normal (Web)"/>
    <w:basedOn w:val="Normal"/>
    <w:uiPriority w:val="99"/>
    <w:unhideWhenUsed/>
    <w:rsid w:val="008648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A7CEC"/>
    <w:rPr>
      <w:rFonts w:ascii="Courier New" w:eastAsia="Times New Roman" w:hAnsi="Courier New" w:cs="Courier New"/>
      <w:sz w:val="20"/>
      <w:szCs w:val="20"/>
    </w:rPr>
  </w:style>
  <w:style w:type="character" w:styleId="Strong">
    <w:name w:val="Strong"/>
    <w:basedOn w:val="DefaultParagraphFont"/>
    <w:uiPriority w:val="22"/>
    <w:qFormat/>
    <w:rsid w:val="006A7CEC"/>
    <w:rPr>
      <w:b/>
      <w:bCs/>
    </w:rPr>
  </w:style>
  <w:style w:type="character" w:styleId="Emphasis">
    <w:name w:val="Emphasis"/>
    <w:basedOn w:val="DefaultParagraphFont"/>
    <w:uiPriority w:val="20"/>
    <w:qFormat/>
    <w:rsid w:val="00C80201"/>
    <w:rPr>
      <w:i/>
      <w:iCs/>
    </w:rPr>
  </w:style>
  <w:style w:type="table" w:styleId="TableGrid">
    <w:name w:val="Table Grid"/>
    <w:basedOn w:val="TableNormal"/>
    <w:uiPriority w:val="39"/>
    <w:rsid w:val="00441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
    <w:name w:val="sw"/>
    <w:basedOn w:val="DefaultParagraphFont"/>
    <w:rsid w:val="00D92FC8"/>
  </w:style>
  <w:style w:type="paragraph" w:customStyle="1" w:styleId="judul3">
    <w:name w:val="judul 3"/>
    <w:basedOn w:val="Heading3"/>
    <w:link w:val="judul3KAR"/>
    <w:qFormat/>
    <w:rsid w:val="00512D1E"/>
    <w:rPr>
      <w:rFonts w:ascii="Times New Roman" w:hAnsi="Times New Roman" w:cs="Times New Roman"/>
      <w:bCs/>
      <w:color w:val="auto"/>
      <w:sz w:val="24"/>
      <w:szCs w:val="24"/>
    </w:rPr>
  </w:style>
  <w:style w:type="character" w:customStyle="1" w:styleId="judul3KAR">
    <w:name w:val="judul 3 KAR"/>
    <w:basedOn w:val="Heading3Char"/>
    <w:link w:val="judul3"/>
    <w:rsid w:val="00512D1E"/>
    <w:rPr>
      <w:rFonts w:ascii="Times New Roman" w:eastAsiaTheme="majorEastAsia" w:hAnsi="Times New Roman" w:cs="Times New Roman"/>
      <w:bCs/>
      <w:color w:val="2F5496" w:themeColor="accent1" w:themeShade="BF"/>
      <w:sz w:val="24"/>
      <w:szCs w:val="24"/>
    </w:rPr>
  </w:style>
  <w:style w:type="paragraph" w:styleId="FootnoteText">
    <w:name w:val="footnote text"/>
    <w:basedOn w:val="Normal"/>
    <w:link w:val="FootnoteTextChar"/>
    <w:uiPriority w:val="99"/>
    <w:semiHidden/>
    <w:unhideWhenUsed/>
    <w:rsid w:val="007440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40BF"/>
    <w:rPr>
      <w:sz w:val="20"/>
      <w:szCs w:val="20"/>
    </w:rPr>
  </w:style>
  <w:style w:type="character" w:styleId="FootnoteReference">
    <w:name w:val="footnote reference"/>
    <w:basedOn w:val="DefaultParagraphFont"/>
    <w:uiPriority w:val="99"/>
    <w:semiHidden/>
    <w:unhideWhenUsed/>
    <w:rsid w:val="007440BF"/>
    <w:rPr>
      <w:vertAlign w:val="superscript"/>
    </w:rPr>
  </w:style>
  <w:style w:type="paragraph" w:styleId="Header">
    <w:name w:val="header"/>
    <w:basedOn w:val="Normal"/>
    <w:link w:val="HeaderChar"/>
    <w:uiPriority w:val="99"/>
    <w:unhideWhenUsed/>
    <w:rsid w:val="00146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926"/>
  </w:style>
  <w:style w:type="paragraph" w:styleId="Footer">
    <w:name w:val="footer"/>
    <w:basedOn w:val="Normal"/>
    <w:link w:val="FooterChar"/>
    <w:uiPriority w:val="99"/>
    <w:unhideWhenUsed/>
    <w:rsid w:val="00146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926"/>
  </w:style>
  <w:style w:type="paragraph" w:styleId="TOCHeading">
    <w:name w:val="TOC Heading"/>
    <w:basedOn w:val="Heading1"/>
    <w:next w:val="Normal"/>
    <w:uiPriority w:val="39"/>
    <w:unhideWhenUsed/>
    <w:qFormat/>
    <w:rsid w:val="00146926"/>
    <w:pPr>
      <w:spacing w:before="240" w:after="0"/>
      <w:outlineLvl w:val="9"/>
    </w:pPr>
    <w:rPr>
      <w:rFonts w:asciiTheme="majorHAnsi" w:hAnsiTheme="majorHAns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B27138"/>
    <w:pPr>
      <w:tabs>
        <w:tab w:val="left" w:pos="440"/>
        <w:tab w:val="right" w:leader="dot" w:pos="9350"/>
      </w:tabs>
      <w:spacing w:after="100"/>
    </w:pPr>
    <w:rPr>
      <w:b/>
      <w:bCs/>
      <w:noProof/>
    </w:rPr>
  </w:style>
  <w:style w:type="paragraph" w:styleId="TOC2">
    <w:name w:val="toc 2"/>
    <w:basedOn w:val="Normal"/>
    <w:next w:val="Normal"/>
    <w:autoRedefine/>
    <w:uiPriority w:val="39"/>
    <w:unhideWhenUsed/>
    <w:rsid w:val="00146926"/>
    <w:pPr>
      <w:spacing w:after="100"/>
      <w:ind w:left="220"/>
    </w:pPr>
  </w:style>
  <w:style w:type="paragraph" w:styleId="TOC3">
    <w:name w:val="toc 3"/>
    <w:basedOn w:val="Normal"/>
    <w:next w:val="Normal"/>
    <w:autoRedefine/>
    <w:uiPriority w:val="39"/>
    <w:unhideWhenUsed/>
    <w:rsid w:val="00146926"/>
    <w:pPr>
      <w:spacing w:after="100"/>
      <w:ind w:left="440"/>
    </w:pPr>
  </w:style>
  <w:style w:type="character" w:styleId="Hyperlink">
    <w:name w:val="Hyperlink"/>
    <w:basedOn w:val="DefaultParagraphFont"/>
    <w:uiPriority w:val="99"/>
    <w:unhideWhenUsed/>
    <w:rsid w:val="00146926"/>
    <w:rPr>
      <w:color w:val="0563C1" w:themeColor="hyperlink"/>
      <w:u w:val="single"/>
    </w:rPr>
  </w:style>
  <w:style w:type="paragraph" w:styleId="Revision">
    <w:name w:val="Revision"/>
    <w:hidden/>
    <w:uiPriority w:val="99"/>
    <w:semiHidden/>
    <w:rsid w:val="00CF1DC3"/>
    <w:pPr>
      <w:spacing w:after="0" w:line="240" w:lineRule="auto"/>
    </w:pPr>
  </w:style>
  <w:style w:type="character" w:styleId="UnresolvedMention">
    <w:name w:val="Unresolved Mention"/>
    <w:basedOn w:val="DefaultParagraphFont"/>
    <w:uiPriority w:val="99"/>
    <w:semiHidden/>
    <w:unhideWhenUsed/>
    <w:rsid w:val="00125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86874">
      <w:bodyDiv w:val="1"/>
      <w:marLeft w:val="0"/>
      <w:marRight w:val="0"/>
      <w:marTop w:val="0"/>
      <w:marBottom w:val="0"/>
      <w:divBdr>
        <w:top w:val="none" w:sz="0" w:space="0" w:color="auto"/>
        <w:left w:val="none" w:sz="0" w:space="0" w:color="auto"/>
        <w:bottom w:val="none" w:sz="0" w:space="0" w:color="auto"/>
        <w:right w:val="none" w:sz="0" w:space="0" w:color="auto"/>
      </w:divBdr>
    </w:div>
    <w:div w:id="159470122">
      <w:bodyDiv w:val="1"/>
      <w:marLeft w:val="0"/>
      <w:marRight w:val="0"/>
      <w:marTop w:val="0"/>
      <w:marBottom w:val="0"/>
      <w:divBdr>
        <w:top w:val="none" w:sz="0" w:space="0" w:color="auto"/>
        <w:left w:val="none" w:sz="0" w:space="0" w:color="auto"/>
        <w:bottom w:val="none" w:sz="0" w:space="0" w:color="auto"/>
        <w:right w:val="none" w:sz="0" w:space="0" w:color="auto"/>
      </w:divBdr>
    </w:div>
    <w:div w:id="172378740">
      <w:bodyDiv w:val="1"/>
      <w:marLeft w:val="0"/>
      <w:marRight w:val="0"/>
      <w:marTop w:val="0"/>
      <w:marBottom w:val="0"/>
      <w:divBdr>
        <w:top w:val="none" w:sz="0" w:space="0" w:color="auto"/>
        <w:left w:val="none" w:sz="0" w:space="0" w:color="auto"/>
        <w:bottom w:val="none" w:sz="0" w:space="0" w:color="auto"/>
        <w:right w:val="none" w:sz="0" w:space="0" w:color="auto"/>
      </w:divBdr>
    </w:div>
    <w:div w:id="186061637">
      <w:bodyDiv w:val="1"/>
      <w:marLeft w:val="0"/>
      <w:marRight w:val="0"/>
      <w:marTop w:val="0"/>
      <w:marBottom w:val="0"/>
      <w:divBdr>
        <w:top w:val="none" w:sz="0" w:space="0" w:color="auto"/>
        <w:left w:val="none" w:sz="0" w:space="0" w:color="auto"/>
        <w:bottom w:val="none" w:sz="0" w:space="0" w:color="auto"/>
        <w:right w:val="none" w:sz="0" w:space="0" w:color="auto"/>
      </w:divBdr>
    </w:div>
    <w:div w:id="191042911">
      <w:bodyDiv w:val="1"/>
      <w:marLeft w:val="0"/>
      <w:marRight w:val="0"/>
      <w:marTop w:val="0"/>
      <w:marBottom w:val="0"/>
      <w:divBdr>
        <w:top w:val="none" w:sz="0" w:space="0" w:color="auto"/>
        <w:left w:val="none" w:sz="0" w:space="0" w:color="auto"/>
        <w:bottom w:val="none" w:sz="0" w:space="0" w:color="auto"/>
        <w:right w:val="none" w:sz="0" w:space="0" w:color="auto"/>
      </w:divBdr>
    </w:div>
    <w:div w:id="197593732">
      <w:bodyDiv w:val="1"/>
      <w:marLeft w:val="0"/>
      <w:marRight w:val="0"/>
      <w:marTop w:val="0"/>
      <w:marBottom w:val="0"/>
      <w:divBdr>
        <w:top w:val="none" w:sz="0" w:space="0" w:color="auto"/>
        <w:left w:val="none" w:sz="0" w:space="0" w:color="auto"/>
        <w:bottom w:val="none" w:sz="0" w:space="0" w:color="auto"/>
        <w:right w:val="none" w:sz="0" w:space="0" w:color="auto"/>
      </w:divBdr>
    </w:div>
    <w:div w:id="241182548">
      <w:bodyDiv w:val="1"/>
      <w:marLeft w:val="0"/>
      <w:marRight w:val="0"/>
      <w:marTop w:val="0"/>
      <w:marBottom w:val="0"/>
      <w:divBdr>
        <w:top w:val="none" w:sz="0" w:space="0" w:color="auto"/>
        <w:left w:val="none" w:sz="0" w:space="0" w:color="auto"/>
        <w:bottom w:val="none" w:sz="0" w:space="0" w:color="auto"/>
        <w:right w:val="none" w:sz="0" w:space="0" w:color="auto"/>
      </w:divBdr>
    </w:div>
    <w:div w:id="344014865">
      <w:bodyDiv w:val="1"/>
      <w:marLeft w:val="0"/>
      <w:marRight w:val="0"/>
      <w:marTop w:val="0"/>
      <w:marBottom w:val="0"/>
      <w:divBdr>
        <w:top w:val="none" w:sz="0" w:space="0" w:color="auto"/>
        <w:left w:val="none" w:sz="0" w:space="0" w:color="auto"/>
        <w:bottom w:val="none" w:sz="0" w:space="0" w:color="auto"/>
        <w:right w:val="none" w:sz="0" w:space="0" w:color="auto"/>
      </w:divBdr>
    </w:div>
    <w:div w:id="351613188">
      <w:bodyDiv w:val="1"/>
      <w:marLeft w:val="0"/>
      <w:marRight w:val="0"/>
      <w:marTop w:val="0"/>
      <w:marBottom w:val="0"/>
      <w:divBdr>
        <w:top w:val="none" w:sz="0" w:space="0" w:color="auto"/>
        <w:left w:val="none" w:sz="0" w:space="0" w:color="auto"/>
        <w:bottom w:val="none" w:sz="0" w:space="0" w:color="auto"/>
        <w:right w:val="none" w:sz="0" w:space="0" w:color="auto"/>
      </w:divBdr>
    </w:div>
    <w:div w:id="409736147">
      <w:bodyDiv w:val="1"/>
      <w:marLeft w:val="0"/>
      <w:marRight w:val="0"/>
      <w:marTop w:val="0"/>
      <w:marBottom w:val="0"/>
      <w:divBdr>
        <w:top w:val="none" w:sz="0" w:space="0" w:color="auto"/>
        <w:left w:val="none" w:sz="0" w:space="0" w:color="auto"/>
        <w:bottom w:val="none" w:sz="0" w:space="0" w:color="auto"/>
        <w:right w:val="none" w:sz="0" w:space="0" w:color="auto"/>
      </w:divBdr>
    </w:div>
    <w:div w:id="421684731">
      <w:bodyDiv w:val="1"/>
      <w:marLeft w:val="0"/>
      <w:marRight w:val="0"/>
      <w:marTop w:val="0"/>
      <w:marBottom w:val="0"/>
      <w:divBdr>
        <w:top w:val="none" w:sz="0" w:space="0" w:color="auto"/>
        <w:left w:val="none" w:sz="0" w:space="0" w:color="auto"/>
        <w:bottom w:val="none" w:sz="0" w:space="0" w:color="auto"/>
        <w:right w:val="none" w:sz="0" w:space="0" w:color="auto"/>
      </w:divBdr>
    </w:div>
    <w:div w:id="526258610">
      <w:bodyDiv w:val="1"/>
      <w:marLeft w:val="0"/>
      <w:marRight w:val="0"/>
      <w:marTop w:val="0"/>
      <w:marBottom w:val="0"/>
      <w:divBdr>
        <w:top w:val="none" w:sz="0" w:space="0" w:color="auto"/>
        <w:left w:val="none" w:sz="0" w:space="0" w:color="auto"/>
        <w:bottom w:val="none" w:sz="0" w:space="0" w:color="auto"/>
        <w:right w:val="none" w:sz="0" w:space="0" w:color="auto"/>
      </w:divBdr>
    </w:div>
    <w:div w:id="541677906">
      <w:bodyDiv w:val="1"/>
      <w:marLeft w:val="0"/>
      <w:marRight w:val="0"/>
      <w:marTop w:val="0"/>
      <w:marBottom w:val="0"/>
      <w:divBdr>
        <w:top w:val="none" w:sz="0" w:space="0" w:color="auto"/>
        <w:left w:val="none" w:sz="0" w:space="0" w:color="auto"/>
        <w:bottom w:val="none" w:sz="0" w:space="0" w:color="auto"/>
        <w:right w:val="none" w:sz="0" w:space="0" w:color="auto"/>
      </w:divBdr>
    </w:div>
    <w:div w:id="552082035">
      <w:bodyDiv w:val="1"/>
      <w:marLeft w:val="0"/>
      <w:marRight w:val="0"/>
      <w:marTop w:val="0"/>
      <w:marBottom w:val="0"/>
      <w:divBdr>
        <w:top w:val="none" w:sz="0" w:space="0" w:color="auto"/>
        <w:left w:val="none" w:sz="0" w:space="0" w:color="auto"/>
        <w:bottom w:val="none" w:sz="0" w:space="0" w:color="auto"/>
        <w:right w:val="none" w:sz="0" w:space="0" w:color="auto"/>
      </w:divBdr>
    </w:div>
    <w:div w:id="568150733">
      <w:bodyDiv w:val="1"/>
      <w:marLeft w:val="0"/>
      <w:marRight w:val="0"/>
      <w:marTop w:val="0"/>
      <w:marBottom w:val="0"/>
      <w:divBdr>
        <w:top w:val="none" w:sz="0" w:space="0" w:color="auto"/>
        <w:left w:val="none" w:sz="0" w:space="0" w:color="auto"/>
        <w:bottom w:val="none" w:sz="0" w:space="0" w:color="auto"/>
        <w:right w:val="none" w:sz="0" w:space="0" w:color="auto"/>
      </w:divBdr>
    </w:div>
    <w:div w:id="599070529">
      <w:bodyDiv w:val="1"/>
      <w:marLeft w:val="0"/>
      <w:marRight w:val="0"/>
      <w:marTop w:val="0"/>
      <w:marBottom w:val="0"/>
      <w:divBdr>
        <w:top w:val="none" w:sz="0" w:space="0" w:color="auto"/>
        <w:left w:val="none" w:sz="0" w:space="0" w:color="auto"/>
        <w:bottom w:val="none" w:sz="0" w:space="0" w:color="auto"/>
        <w:right w:val="none" w:sz="0" w:space="0" w:color="auto"/>
      </w:divBdr>
    </w:div>
    <w:div w:id="735669465">
      <w:bodyDiv w:val="1"/>
      <w:marLeft w:val="0"/>
      <w:marRight w:val="0"/>
      <w:marTop w:val="0"/>
      <w:marBottom w:val="0"/>
      <w:divBdr>
        <w:top w:val="none" w:sz="0" w:space="0" w:color="auto"/>
        <w:left w:val="none" w:sz="0" w:space="0" w:color="auto"/>
        <w:bottom w:val="none" w:sz="0" w:space="0" w:color="auto"/>
        <w:right w:val="none" w:sz="0" w:space="0" w:color="auto"/>
      </w:divBdr>
    </w:div>
    <w:div w:id="913200164">
      <w:bodyDiv w:val="1"/>
      <w:marLeft w:val="0"/>
      <w:marRight w:val="0"/>
      <w:marTop w:val="0"/>
      <w:marBottom w:val="0"/>
      <w:divBdr>
        <w:top w:val="none" w:sz="0" w:space="0" w:color="auto"/>
        <w:left w:val="none" w:sz="0" w:space="0" w:color="auto"/>
        <w:bottom w:val="none" w:sz="0" w:space="0" w:color="auto"/>
        <w:right w:val="none" w:sz="0" w:space="0" w:color="auto"/>
      </w:divBdr>
    </w:div>
    <w:div w:id="915551869">
      <w:bodyDiv w:val="1"/>
      <w:marLeft w:val="0"/>
      <w:marRight w:val="0"/>
      <w:marTop w:val="0"/>
      <w:marBottom w:val="0"/>
      <w:divBdr>
        <w:top w:val="none" w:sz="0" w:space="0" w:color="auto"/>
        <w:left w:val="none" w:sz="0" w:space="0" w:color="auto"/>
        <w:bottom w:val="none" w:sz="0" w:space="0" w:color="auto"/>
        <w:right w:val="none" w:sz="0" w:space="0" w:color="auto"/>
      </w:divBdr>
    </w:div>
    <w:div w:id="1017272536">
      <w:bodyDiv w:val="1"/>
      <w:marLeft w:val="0"/>
      <w:marRight w:val="0"/>
      <w:marTop w:val="0"/>
      <w:marBottom w:val="0"/>
      <w:divBdr>
        <w:top w:val="none" w:sz="0" w:space="0" w:color="auto"/>
        <w:left w:val="none" w:sz="0" w:space="0" w:color="auto"/>
        <w:bottom w:val="none" w:sz="0" w:space="0" w:color="auto"/>
        <w:right w:val="none" w:sz="0" w:space="0" w:color="auto"/>
      </w:divBdr>
    </w:div>
    <w:div w:id="1030836007">
      <w:bodyDiv w:val="1"/>
      <w:marLeft w:val="0"/>
      <w:marRight w:val="0"/>
      <w:marTop w:val="0"/>
      <w:marBottom w:val="0"/>
      <w:divBdr>
        <w:top w:val="none" w:sz="0" w:space="0" w:color="auto"/>
        <w:left w:val="none" w:sz="0" w:space="0" w:color="auto"/>
        <w:bottom w:val="none" w:sz="0" w:space="0" w:color="auto"/>
        <w:right w:val="none" w:sz="0" w:space="0" w:color="auto"/>
      </w:divBdr>
    </w:div>
    <w:div w:id="1078673962">
      <w:bodyDiv w:val="1"/>
      <w:marLeft w:val="0"/>
      <w:marRight w:val="0"/>
      <w:marTop w:val="0"/>
      <w:marBottom w:val="0"/>
      <w:divBdr>
        <w:top w:val="none" w:sz="0" w:space="0" w:color="auto"/>
        <w:left w:val="none" w:sz="0" w:space="0" w:color="auto"/>
        <w:bottom w:val="none" w:sz="0" w:space="0" w:color="auto"/>
        <w:right w:val="none" w:sz="0" w:space="0" w:color="auto"/>
      </w:divBdr>
    </w:div>
    <w:div w:id="1094281692">
      <w:bodyDiv w:val="1"/>
      <w:marLeft w:val="0"/>
      <w:marRight w:val="0"/>
      <w:marTop w:val="0"/>
      <w:marBottom w:val="0"/>
      <w:divBdr>
        <w:top w:val="none" w:sz="0" w:space="0" w:color="auto"/>
        <w:left w:val="none" w:sz="0" w:space="0" w:color="auto"/>
        <w:bottom w:val="none" w:sz="0" w:space="0" w:color="auto"/>
        <w:right w:val="none" w:sz="0" w:space="0" w:color="auto"/>
      </w:divBdr>
    </w:div>
    <w:div w:id="1104573725">
      <w:bodyDiv w:val="1"/>
      <w:marLeft w:val="0"/>
      <w:marRight w:val="0"/>
      <w:marTop w:val="0"/>
      <w:marBottom w:val="0"/>
      <w:divBdr>
        <w:top w:val="none" w:sz="0" w:space="0" w:color="auto"/>
        <w:left w:val="none" w:sz="0" w:space="0" w:color="auto"/>
        <w:bottom w:val="none" w:sz="0" w:space="0" w:color="auto"/>
        <w:right w:val="none" w:sz="0" w:space="0" w:color="auto"/>
      </w:divBdr>
    </w:div>
    <w:div w:id="1133520713">
      <w:bodyDiv w:val="1"/>
      <w:marLeft w:val="0"/>
      <w:marRight w:val="0"/>
      <w:marTop w:val="0"/>
      <w:marBottom w:val="0"/>
      <w:divBdr>
        <w:top w:val="none" w:sz="0" w:space="0" w:color="auto"/>
        <w:left w:val="none" w:sz="0" w:space="0" w:color="auto"/>
        <w:bottom w:val="none" w:sz="0" w:space="0" w:color="auto"/>
        <w:right w:val="none" w:sz="0" w:space="0" w:color="auto"/>
      </w:divBdr>
    </w:div>
    <w:div w:id="1143543353">
      <w:bodyDiv w:val="1"/>
      <w:marLeft w:val="0"/>
      <w:marRight w:val="0"/>
      <w:marTop w:val="0"/>
      <w:marBottom w:val="0"/>
      <w:divBdr>
        <w:top w:val="none" w:sz="0" w:space="0" w:color="auto"/>
        <w:left w:val="none" w:sz="0" w:space="0" w:color="auto"/>
        <w:bottom w:val="none" w:sz="0" w:space="0" w:color="auto"/>
        <w:right w:val="none" w:sz="0" w:space="0" w:color="auto"/>
      </w:divBdr>
    </w:div>
    <w:div w:id="1187982676">
      <w:bodyDiv w:val="1"/>
      <w:marLeft w:val="0"/>
      <w:marRight w:val="0"/>
      <w:marTop w:val="0"/>
      <w:marBottom w:val="0"/>
      <w:divBdr>
        <w:top w:val="none" w:sz="0" w:space="0" w:color="auto"/>
        <w:left w:val="none" w:sz="0" w:space="0" w:color="auto"/>
        <w:bottom w:val="none" w:sz="0" w:space="0" w:color="auto"/>
        <w:right w:val="none" w:sz="0" w:space="0" w:color="auto"/>
      </w:divBdr>
    </w:div>
    <w:div w:id="1213468416">
      <w:bodyDiv w:val="1"/>
      <w:marLeft w:val="0"/>
      <w:marRight w:val="0"/>
      <w:marTop w:val="0"/>
      <w:marBottom w:val="0"/>
      <w:divBdr>
        <w:top w:val="none" w:sz="0" w:space="0" w:color="auto"/>
        <w:left w:val="none" w:sz="0" w:space="0" w:color="auto"/>
        <w:bottom w:val="none" w:sz="0" w:space="0" w:color="auto"/>
        <w:right w:val="none" w:sz="0" w:space="0" w:color="auto"/>
      </w:divBdr>
    </w:div>
    <w:div w:id="1247107631">
      <w:bodyDiv w:val="1"/>
      <w:marLeft w:val="0"/>
      <w:marRight w:val="0"/>
      <w:marTop w:val="0"/>
      <w:marBottom w:val="0"/>
      <w:divBdr>
        <w:top w:val="none" w:sz="0" w:space="0" w:color="auto"/>
        <w:left w:val="none" w:sz="0" w:space="0" w:color="auto"/>
        <w:bottom w:val="none" w:sz="0" w:space="0" w:color="auto"/>
        <w:right w:val="none" w:sz="0" w:space="0" w:color="auto"/>
      </w:divBdr>
    </w:div>
    <w:div w:id="1294100756">
      <w:bodyDiv w:val="1"/>
      <w:marLeft w:val="0"/>
      <w:marRight w:val="0"/>
      <w:marTop w:val="0"/>
      <w:marBottom w:val="0"/>
      <w:divBdr>
        <w:top w:val="none" w:sz="0" w:space="0" w:color="auto"/>
        <w:left w:val="none" w:sz="0" w:space="0" w:color="auto"/>
        <w:bottom w:val="none" w:sz="0" w:space="0" w:color="auto"/>
        <w:right w:val="none" w:sz="0" w:space="0" w:color="auto"/>
      </w:divBdr>
    </w:div>
    <w:div w:id="1314605125">
      <w:bodyDiv w:val="1"/>
      <w:marLeft w:val="0"/>
      <w:marRight w:val="0"/>
      <w:marTop w:val="0"/>
      <w:marBottom w:val="0"/>
      <w:divBdr>
        <w:top w:val="none" w:sz="0" w:space="0" w:color="auto"/>
        <w:left w:val="none" w:sz="0" w:space="0" w:color="auto"/>
        <w:bottom w:val="none" w:sz="0" w:space="0" w:color="auto"/>
        <w:right w:val="none" w:sz="0" w:space="0" w:color="auto"/>
      </w:divBdr>
    </w:div>
    <w:div w:id="1389644029">
      <w:bodyDiv w:val="1"/>
      <w:marLeft w:val="0"/>
      <w:marRight w:val="0"/>
      <w:marTop w:val="0"/>
      <w:marBottom w:val="0"/>
      <w:divBdr>
        <w:top w:val="none" w:sz="0" w:space="0" w:color="auto"/>
        <w:left w:val="none" w:sz="0" w:space="0" w:color="auto"/>
        <w:bottom w:val="none" w:sz="0" w:space="0" w:color="auto"/>
        <w:right w:val="none" w:sz="0" w:space="0" w:color="auto"/>
      </w:divBdr>
    </w:div>
    <w:div w:id="1456022071">
      <w:bodyDiv w:val="1"/>
      <w:marLeft w:val="0"/>
      <w:marRight w:val="0"/>
      <w:marTop w:val="0"/>
      <w:marBottom w:val="0"/>
      <w:divBdr>
        <w:top w:val="none" w:sz="0" w:space="0" w:color="auto"/>
        <w:left w:val="none" w:sz="0" w:space="0" w:color="auto"/>
        <w:bottom w:val="none" w:sz="0" w:space="0" w:color="auto"/>
        <w:right w:val="none" w:sz="0" w:space="0" w:color="auto"/>
      </w:divBdr>
    </w:div>
    <w:div w:id="1565338314">
      <w:bodyDiv w:val="1"/>
      <w:marLeft w:val="0"/>
      <w:marRight w:val="0"/>
      <w:marTop w:val="0"/>
      <w:marBottom w:val="0"/>
      <w:divBdr>
        <w:top w:val="none" w:sz="0" w:space="0" w:color="auto"/>
        <w:left w:val="none" w:sz="0" w:space="0" w:color="auto"/>
        <w:bottom w:val="none" w:sz="0" w:space="0" w:color="auto"/>
        <w:right w:val="none" w:sz="0" w:space="0" w:color="auto"/>
      </w:divBdr>
    </w:div>
    <w:div w:id="1567297782">
      <w:bodyDiv w:val="1"/>
      <w:marLeft w:val="0"/>
      <w:marRight w:val="0"/>
      <w:marTop w:val="0"/>
      <w:marBottom w:val="0"/>
      <w:divBdr>
        <w:top w:val="none" w:sz="0" w:space="0" w:color="auto"/>
        <w:left w:val="none" w:sz="0" w:space="0" w:color="auto"/>
        <w:bottom w:val="none" w:sz="0" w:space="0" w:color="auto"/>
        <w:right w:val="none" w:sz="0" w:space="0" w:color="auto"/>
      </w:divBdr>
    </w:div>
    <w:div w:id="1571696728">
      <w:bodyDiv w:val="1"/>
      <w:marLeft w:val="0"/>
      <w:marRight w:val="0"/>
      <w:marTop w:val="0"/>
      <w:marBottom w:val="0"/>
      <w:divBdr>
        <w:top w:val="none" w:sz="0" w:space="0" w:color="auto"/>
        <w:left w:val="none" w:sz="0" w:space="0" w:color="auto"/>
        <w:bottom w:val="none" w:sz="0" w:space="0" w:color="auto"/>
        <w:right w:val="none" w:sz="0" w:space="0" w:color="auto"/>
      </w:divBdr>
    </w:div>
    <w:div w:id="1572930171">
      <w:bodyDiv w:val="1"/>
      <w:marLeft w:val="0"/>
      <w:marRight w:val="0"/>
      <w:marTop w:val="0"/>
      <w:marBottom w:val="0"/>
      <w:divBdr>
        <w:top w:val="none" w:sz="0" w:space="0" w:color="auto"/>
        <w:left w:val="none" w:sz="0" w:space="0" w:color="auto"/>
        <w:bottom w:val="none" w:sz="0" w:space="0" w:color="auto"/>
        <w:right w:val="none" w:sz="0" w:space="0" w:color="auto"/>
      </w:divBdr>
    </w:div>
    <w:div w:id="1615752476">
      <w:bodyDiv w:val="1"/>
      <w:marLeft w:val="0"/>
      <w:marRight w:val="0"/>
      <w:marTop w:val="0"/>
      <w:marBottom w:val="0"/>
      <w:divBdr>
        <w:top w:val="none" w:sz="0" w:space="0" w:color="auto"/>
        <w:left w:val="none" w:sz="0" w:space="0" w:color="auto"/>
        <w:bottom w:val="none" w:sz="0" w:space="0" w:color="auto"/>
        <w:right w:val="none" w:sz="0" w:space="0" w:color="auto"/>
      </w:divBdr>
    </w:div>
    <w:div w:id="1640112722">
      <w:bodyDiv w:val="1"/>
      <w:marLeft w:val="0"/>
      <w:marRight w:val="0"/>
      <w:marTop w:val="0"/>
      <w:marBottom w:val="0"/>
      <w:divBdr>
        <w:top w:val="none" w:sz="0" w:space="0" w:color="auto"/>
        <w:left w:val="none" w:sz="0" w:space="0" w:color="auto"/>
        <w:bottom w:val="none" w:sz="0" w:space="0" w:color="auto"/>
        <w:right w:val="none" w:sz="0" w:space="0" w:color="auto"/>
      </w:divBdr>
    </w:div>
    <w:div w:id="1646005681">
      <w:bodyDiv w:val="1"/>
      <w:marLeft w:val="0"/>
      <w:marRight w:val="0"/>
      <w:marTop w:val="0"/>
      <w:marBottom w:val="0"/>
      <w:divBdr>
        <w:top w:val="none" w:sz="0" w:space="0" w:color="auto"/>
        <w:left w:val="none" w:sz="0" w:space="0" w:color="auto"/>
        <w:bottom w:val="none" w:sz="0" w:space="0" w:color="auto"/>
        <w:right w:val="none" w:sz="0" w:space="0" w:color="auto"/>
      </w:divBdr>
    </w:div>
    <w:div w:id="1732313850">
      <w:bodyDiv w:val="1"/>
      <w:marLeft w:val="0"/>
      <w:marRight w:val="0"/>
      <w:marTop w:val="0"/>
      <w:marBottom w:val="0"/>
      <w:divBdr>
        <w:top w:val="none" w:sz="0" w:space="0" w:color="auto"/>
        <w:left w:val="none" w:sz="0" w:space="0" w:color="auto"/>
        <w:bottom w:val="none" w:sz="0" w:space="0" w:color="auto"/>
        <w:right w:val="none" w:sz="0" w:space="0" w:color="auto"/>
      </w:divBdr>
    </w:div>
    <w:div w:id="1805930339">
      <w:bodyDiv w:val="1"/>
      <w:marLeft w:val="0"/>
      <w:marRight w:val="0"/>
      <w:marTop w:val="0"/>
      <w:marBottom w:val="0"/>
      <w:divBdr>
        <w:top w:val="none" w:sz="0" w:space="0" w:color="auto"/>
        <w:left w:val="none" w:sz="0" w:space="0" w:color="auto"/>
        <w:bottom w:val="none" w:sz="0" w:space="0" w:color="auto"/>
        <w:right w:val="none" w:sz="0" w:space="0" w:color="auto"/>
      </w:divBdr>
    </w:div>
    <w:div w:id="1810590171">
      <w:bodyDiv w:val="1"/>
      <w:marLeft w:val="0"/>
      <w:marRight w:val="0"/>
      <w:marTop w:val="0"/>
      <w:marBottom w:val="0"/>
      <w:divBdr>
        <w:top w:val="none" w:sz="0" w:space="0" w:color="auto"/>
        <w:left w:val="none" w:sz="0" w:space="0" w:color="auto"/>
        <w:bottom w:val="none" w:sz="0" w:space="0" w:color="auto"/>
        <w:right w:val="none" w:sz="0" w:space="0" w:color="auto"/>
      </w:divBdr>
    </w:div>
    <w:div w:id="1816753017">
      <w:bodyDiv w:val="1"/>
      <w:marLeft w:val="0"/>
      <w:marRight w:val="0"/>
      <w:marTop w:val="0"/>
      <w:marBottom w:val="0"/>
      <w:divBdr>
        <w:top w:val="none" w:sz="0" w:space="0" w:color="auto"/>
        <w:left w:val="none" w:sz="0" w:space="0" w:color="auto"/>
        <w:bottom w:val="none" w:sz="0" w:space="0" w:color="auto"/>
        <w:right w:val="none" w:sz="0" w:space="0" w:color="auto"/>
      </w:divBdr>
    </w:div>
    <w:div w:id="1855604779">
      <w:bodyDiv w:val="1"/>
      <w:marLeft w:val="0"/>
      <w:marRight w:val="0"/>
      <w:marTop w:val="0"/>
      <w:marBottom w:val="0"/>
      <w:divBdr>
        <w:top w:val="none" w:sz="0" w:space="0" w:color="auto"/>
        <w:left w:val="none" w:sz="0" w:space="0" w:color="auto"/>
        <w:bottom w:val="none" w:sz="0" w:space="0" w:color="auto"/>
        <w:right w:val="none" w:sz="0" w:space="0" w:color="auto"/>
      </w:divBdr>
    </w:div>
    <w:div w:id="1882550031">
      <w:bodyDiv w:val="1"/>
      <w:marLeft w:val="0"/>
      <w:marRight w:val="0"/>
      <w:marTop w:val="0"/>
      <w:marBottom w:val="0"/>
      <w:divBdr>
        <w:top w:val="none" w:sz="0" w:space="0" w:color="auto"/>
        <w:left w:val="none" w:sz="0" w:space="0" w:color="auto"/>
        <w:bottom w:val="none" w:sz="0" w:space="0" w:color="auto"/>
        <w:right w:val="none" w:sz="0" w:space="0" w:color="auto"/>
      </w:divBdr>
    </w:div>
    <w:div w:id="1932735721">
      <w:bodyDiv w:val="1"/>
      <w:marLeft w:val="0"/>
      <w:marRight w:val="0"/>
      <w:marTop w:val="0"/>
      <w:marBottom w:val="0"/>
      <w:divBdr>
        <w:top w:val="none" w:sz="0" w:space="0" w:color="auto"/>
        <w:left w:val="none" w:sz="0" w:space="0" w:color="auto"/>
        <w:bottom w:val="none" w:sz="0" w:space="0" w:color="auto"/>
        <w:right w:val="none" w:sz="0" w:space="0" w:color="auto"/>
      </w:divBdr>
    </w:div>
    <w:div w:id="1953202046">
      <w:bodyDiv w:val="1"/>
      <w:marLeft w:val="0"/>
      <w:marRight w:val="0"/>
      <w:marTop w:val="0"/>
      <w:marBottom w:val="0"/>
      <w:divBdr>
        <w:top w:val="none" w:sz="0" w:space="0" w:color="auto"/>
        <w:left w:val="none" w:sz="0" w:space="0" w:color="auto"/>
        <w:bottom w:val="none" w:sz="0" w:space="0" w:color="auto"/>
        <w:right w:val="none" w:sz="0" w:space="0" w:color="auto"/>
      </w:divBdr>
    </w:div>
    <w:div w:id="1965231981">
      <w:bodyDiv w:val="1"/>
      <w:marLeft w:val="0"/>
      <w:marRight w:val="0"/>
      <w:marTop w:val="0"/>
      <w:marBottom w:val="0"/>
      <w:divBdr>
        <w:top w:val="none" w:sz="0" w:space="0" w:color="auto"/>
        <w:left w:val="none" w:sz="0" w:space="0" w:color="auto"/>
        <w:bottom w:val="none" w:sz="0" w:space="0" w:color="auto"/>
        <w:right w:val="none" w:sz="0" w:space="0" w:color="auto"/>
      </w:divBdr>
    </w:div>
    <w:div w:id="1973443368">
      <w:bodyDiv w:val="1"/>
      <w:marLeft w:val="0"/>
      <w:marRight w:val="0"/>
      <w:marTop w:val="0"/>
      <w:marBottom w:val="0"/>
      <w:divBdr>
        <w:top w:val="none" w:sz="0" w:space="0" w:color="auto"/>
        <w:left w:val="none" w:sz="0" w:space="0" w:color="auto"/>
        <w:bottom w:val="none" w:sz="0" w:space="0" w:color="auto"/>
        <w:right w:val="none" w:sz="0" w:space="0" w:color="auto"/>
      </w:divBdr>
    </w:div>
    <w:div w:id="1989356020">
      <w:bodyDiv w:val="1"/>
      <w:marLeft w:val="0"/>
      <w:marRight w:val="0"/>
      <w:marTop w:val="0"/>
      <w:marBottom w:val="0"/>
      <w:divBdr>
        <w:top w:val="none" w:sz="0" w:space="0" w:color="auto"/>
        <w:left w:val="none" w:sz="0" w:space="0" w:color="auto"/>
        <w:bottom w:val="none" w:sz="0" w:space="0" w:color="auto"/>
        <w:right w:val="none" w:sz="0" w:space="0" w:color="auto"/>
      </w:divBdr>
    </w:div>
    <w:div w:id="2011829372">
      <w:bodyDiv w:val="1"/>
      <w:marLeft w:val="0"/>
      <w:marRight w:val="0"/>
      <w:marTop w:val="0"/>
      <w:marBottom w:val="0"/>
      <w:divBdr>
        <w:top w:val="none" w:sz="0" w:space="0" w:color="auto"/>
        <w:left w:val="none" w:sz="0" w:space="0" w:color="auto"/>
        <w:bottom w:val="none" w:sz="0" w:space="0" w:color="auto"/>
        <w:right w:val="none" w:sz="0" w:space="0" w:color="auto"/>
      </w:divBdr>
    </w:div>
    <w:div w:id="2015645851">
      <w:bodyDiv w:val="1"/>
      <w:marLeft w:val="0"/>
      <w:marRight w:val="0"/>
      <w:marTop w:val="0"/>
      <w:marBottom w:val="0"/>
      <w:divBdr>
        <w:top w:val="none" w:sz="0" w:space="0" w:color="auto"/>
        <w:left w:val="none" w:sz="0" w:space="0" w:color="auto"/>
        <w:bottom w:val="none" w:sz="0" w:space="0" w:color="auto"/>
        <w:right w:val="none" w:sz="0" w:space="0" w:color="auto"/>
      </w:divBdr>
    </w:div>
    <w:div w:id="2034653123">
      <w:bodyDiv w:val="1"/>
      <w:marLeft w:val="0"/>
      <w:marRight w:val="0"/>
      <w:marTop w:val="0"/>
      <w:marBottom w:val="0"/>
      <w:divBdr>
        <w:top w:val="none" w:sz="0" w:space="0" w:color="auto"/>
        <w:left w:val="none" w:sz="0" w:space="0" w:color="auto"/>
        <w:bottom w:val="none" w:sz="0" w:space="0" w:color="auto"/>
        <w:right w:val="none" w:sz="0" w:space="0" w:color="auto"/>
      </w:divBdr>
    </w:div>
    <w:div w:id="2118139529">
      <w:bodyDiv w:val="1"/>
      <w:marLeft w:val="0"/>
      <w:marRight w:val="0"/>
      <w:marTop w:val="0"/>
      <w:marBottom w:val="0"/>
      <w:divBdr>
        <w:top w:val="none" w:sz="0" w:space="0" w:color="auto"/>
        <w:left w:val="none" w:sz="0" w:space="0" w:color="auto"/>
        <w:bottom w:val="none" w:sz="0" w:space="0" w:color="auto"/>
        <w:right w:val="none" w:sz="0" w:space="0" w:color="auto"/>
      </w:divBdr>
    </w:div>
    <w:div w:id="2122532297">
      <w:bodyDiv w:val="1"/>
      <w:marLeft w:val="0"/>
      <w:marRight w:val="0"/>
      <w:marTop w:val="0"/>
      <w:marBottom w:val="0"/>
      <w:divBdr>
        <w:top w:val="none" w:sz="0" w:space="0" w:color="auto"/>
        <w:left w:val="none" w:sz="0" w:space="0" w:color="auto"/>
        <w:bottom w:val="none" w:sz="0" w:space="0" w:color="auto"/>
        <w:right w:val="none" w:sz="0" w:space="0" w:color="auto"/>
      </w:divBdr>
    </w:div>
    <w:div w:id="213643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ocs.python.org" TargetMode="External"/><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DE242EB-A671-4474-80B4-07FB45A55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19</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User</dc:creator>
  <cp:keywords/>
  <dc:description/>
  <cp:lastModifiedBy>ASUS ID</cp:lastModifiedBy>
  <cp:revision>8</cp:revision>
  <dcterms:created xsi:type="dcterms:W3CDTF">2025-03-13T08:34:00Z</dcterms:created>
  <dcterms:modified xsi:type="dcterms:W3CDTF">2025-03-13T10:49:00Z</dcterms:modified>
</cp:coreProperties>
</file>